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60E" w:rsidRDefault="0074560E">
      <w:pPr>
        <w:rPr>
          <w:vertAlign w:val="subscript"/>
        </w:rPr>
      </w:pPr>
    </w:p>
    <w:p w:rsidR="0074560E" w:rsidRDefault="0074560E"/>
    <w:p w:rsidR="0074560E" w:rsidRDefault="0074560E"/>
    <w:p w:rsidR="0074560E" w:rsidRDefault="0074560E"/>
    <w:p w:rsidR="0074560E" w:rsidRDefault="0059241A">
      <w:pPr>
        <w:jc w:val="center"/>
      </w:pPr>
      <w:r>
        <w:rPr>
          <w:noProof/>
        </w:rPr>
        <w:drawing>
          <wp:inline distT="0" distB="0" distL="114300" distR="114300">
            <wp:extent cx="3999865" cy="762635"/>
            <wp:effectExtent l="0" t="0" r="635" b="18415"/>
            <wp:docPr id="1" name="图片 1" descr="毛体字(黑） 拷贝"/>
            <wp:cNvGraphicFramePr/>
            <a:graphic xmlns:a="http://schemas.openxmlformats.org/drawingml/2006/main">
              <a:graphicData uri="http://schemas.openxmlformats.org/drawingml/2006/picture">
                <pic:pic xmlns:pic="http://schemas.openxmlformats.org/drawingml/2006/picture">
                  <pic:nvPicPr>
                    <pic:cNvPr id="1" name="图片 1" descr="毛体字(黑） 拷贝"/>
                    <pic:cNvPicPr/>
                  </pic:nvPicPr>
                  <pic:blipFill>
                    <a:blip r:embed="rId9"/>
                    <a:srcRect l="2167"/>
                    <a:stretch>
                      <a:fillRect/>
                    </a:stretch>
                  </pic:blipFill>
                  <pic:spPr>
                    <a:xfrm>
                      <a:off x="0" y="0"/>
                      <a:ext cx="3999865" cy="762635"/>
                    </a:xfrm>
                    <a:prstGeom prst="rect">
                      <a:avLst/>
                    </a:prstGeom>
                    <a:noFill/>
                    <a:ln w="9525">
                      <a:noFill/>
                    </a:ln>
                  </pic:spPr>
                </pic:pic>
              </a:graphicData>
            </a:graphic>
          </wp:inline>
        </w:drawing>
      </w:r>
    </w:p>
    <w:p w:rsidR="0074560E" w:rsidRDefault="0074560E">
      <w:pPr>
        <w:jc w:val="center"/>
      </w:pPr>
    </w:p>
    <w:p w:rsidR="0074560E" w:rsidRDefault="0059241A">
      <w:pPr>
        <w:jc w:val="distribute"/>
        <w:rPr>
          <w:sz w:val="100"/>
        </w:rPr>
      </w:pPr>
      <w:r>
        <w:rPr>
          <w:rFonts w:hint="eastAsia"/>
          <w:sz w:val="100"/>
        </w:rPr>
        <w:t>本科毕业设计</w:t>
      </w: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59241A">
      <w:pPr>
        <w:spacing w:line="600" w:lineRule="exact"/>
        <w:ind w:firstLineChars="225" w:firstLine="720"/>
        <w:rPr>
          <w:sz w:val="32"/>
          <w:u w:val="single"/>
        </w:rPr>
      </w:pPr>
      <w:r>
        <w:rPr>
          <w:rFonts w:hint="eastAsia"/>
          <w:sz w:val="32"/>
        </w:rPr>
        <w:t>论文</w:t>
      </w:r>
      <w:r>
        <w:rPr>
          <w:sz w:val="32"/>
        </w:rPr>
        <w:t>题目：</w:t>
      </w:r>
      <w:r>
        <w:rPr>
          <w:rFonts w:hint="eastAsia"/>
          <w:sz w:val="32"/>
          <w:u w:val="single"/>
        </w:rPr>
        <w:t>在线组卷系统的设计与实现</w:t>
      </w:r>
    </w:p>
    <w:p w:rsidR="0074560E" w:rsidRDefault="0059241A">
      <w:pPr>
        <w:spacing w:line="600" w:lineRule="exact"/>
        <w:ind w:firstLineChars="225" w:firstLine="720"/>
        <w:rPr>
          <w:sz w:val="32"/>
          <w:u w:val="single"/>
        </w:rPr>
      </w:pPr>
      <w:r>
        <w:rPr>
          <w:sz w:val="32"/>
        </w:rPr>
        <w:t>学生姓名：</w:t>
      </w:r>
      <w:r>
        <w:rPr>
          <w:rFonts w:hint="eastAsia"/>
          <w:sz w:val="32"/>
          <w:u w:val="single"/>
        </w:rPr>
        <w:t>张迪</w:t>
      </w:r>
    </w:p>
    <w:p w:rsidR="0074560E" w:rsidRDefault="0059241A">
      <w:pPr>
        <w:spacing w:line="600" w:lineRule="exact"/>
        <w:ind w:firstLineChars="75" w:firstLine="713"/>
        <w:rPr>
          <w:kern w:val="0"/>
          <w:sz w:val="32"/>
        </w:rPr>
      </w:pPr>
      <w:r>
        <w:rPr>
          <w:spacing w:val="315"/>
          <w:kern w:val="0"/>
          <w:sz w:val="32"/>
        </w:rPr>
        <w:t>学</w:t>
      </w:r>
      <w:r>
        <w:rPr>
          <w:kern w:val="0"/>
          <w:sz w:val="32"/>
        </w:rPr>
        <w:t>号</w:t>
      </w:r>
      <w:r>
        <w:rPr>
          <w:sz w:val="32"/>
        </w:rPr>
        <w:t>：</w:t>
      </w:r>
      <w:r>
        <w:rPr>
          <w:rFonts w:hint="eastAsia"/>
          <w:sz w:val="32"/>
          <w:u w:val="single"/>
        </w:rPr>
        <w:t xml:space="preserve">    201511010123 </w:t>
      </w:r>
    </w:p>
    <w:p w:rsidR="0074560E" w:rsidRDefault="0059241A">
      <w:pPr>
        <w:spacing w:line="600" w:lineRule="exact"/>
        <w:ind w:firstLineChars="75" w:firstLine="713"/>
        <w:rPr>
          <w:sz w:val="32"/>
        </w:rPr>
      </w:pPr>
      <w:r>
        <w:rPr>
          <w:spacing w:val="315"/>
          <w:kern w:val="0"/>
          <w:sz w:val="32"/>
        </w:rPr>
        <w:t>专</w:t>
      </w:r>
      <w:r>
        <w:rPr>
          <w:kern w:val="0"/>
          <w:sz w:val="32"/>
        </w:rPr>
        <w:t>业</w:t>
      </w:r>
      <w:r>
        <w:rPr>
          <w:sz w:val="32"/>
        </w:rPr>
        <w:t>：</w:t>
      </w:r>
      <w:r>
        <w:rPr>
          <w:rFonts w:hint="eastAsia"/>
          <w:sz w:val="32"/>
          <w:u w:val="single"/>
        </w:rPr>
        <w:t>计算机科学与技术</w:t>
      </w:r>
    </w:p>
    <w:p w:rsidR="0074560E" w:rsidRDefault="0059241A">
      <w:pPr>
        <w:spacing w:line="600" w:lineRule="exact"/>
        <w:ind w:firstLineChars="225" w:firstLine="720"/>
        <w:rPr>
          <w:sz w:val="32"/>
          <w:u w:val="single"/>
        </w:rPr>
      </w:pPr>
      <w:r>
        <w:rPr>
          <w:sz w:val="32"/>
        </w:rPr>
        <w:t>指导教师：</w:t>
      </w:r>
      <w:r>
        <w:rPr>
          <w:rFonts w:hint="eastAsia"/>
          <w:sz w:val="32"/>
          <w:u w:val="single"/>
        </w:rPr>
        <w:t>丁艳辉</w:t>
      </w:r>
    </w:p>
    <w:p w:rsidR="0074560E" w:rsidRDefault="0059241A">
      <w:pPr>
        <w:spacing w:line="600" w:lineRule="exact"/>
        <w:ind w:firstLineChars="225" w:firstLine="720"/>
        <w:rPr>
          <w:sz w:val="32"/>
        </w:rPr>
      </w:pPr>
      <w:r>
        <w:rPr>
          <w:sz w:val="32"/>
        </w:rPr>
        <w:t>学院：</w:t>
      </w:r>
      <w:r>
        <w:rPr>
          <w:rFonts w:hint="eastAsia"/>
          <w:sz w:val="32"/>
          <w:u w:val="single"/>
        </w:rPr>
        <w:t>信息科学与工程学院</w:t>
      </w:r>
    </w:p>
    <w:p w:rsidR="0074560E" w:rsidRDefault="0074560E">
      <w:pPr>
        <w:spacing w:line="600" w:lineRule="exact"/>
        <w:ind w:firstLineChars="225" w:firstLine="720"/>
        <w:rPr>
          <w:sz w:val="32"/>
        </w:rPr>
      </w:pPr>
    </w:p>
    <w:p w:rsidR="0074560E" w:rsidRDefault="0074560E">
      <w:pPr>
        <w:jc w:val="center"/>
        <w:rPr>
          <w:sz w:val="32"/>
        </w:rPr>
      </w:pPr>
    </w:p>
    <w:p w:rsidR="0074560E" w:rsidRDefault="0059241A">
      <w:pPr>
        <w:jc w:val="center"/>
        <w:rPr>
          <w:sz w:val="32"/>
        </w:rPr>
      </w:pPr>
      <w:r>
        <w:rPr>
          <w:sz w:val="32"/>
        </w:rPr>
        <w:t>201</w:t>
      </w:r>
      <w:r>
        <w:rPr>
          <w:rFonts w:hint="eastAsia"/>
          <w:sz w:val="32"/>
        </w:rPr>
        <w:t>9</w:t>
      </w:r>
      <w:r>
        <w:rPr>
          <w:sz w:val="32"/>
        </w:rPr>
        <w:t>年</w:t>
      </w:r>
      <w:r>
        <w:rPr>
          <w:rFonts w:hint="eastAsia"/>
          <w:sz w:val="32"/>
        </w:rPr>
        <w:t>03</w:t>
      </w:r>
      <w:r>
        <w:rPr>
          <w:sz w:val="32"/>
        </w:rPr>
        <w:t>月</w:t>
      </w:r>
      <w:r>
        <w:rPr>
          <w:rFonts w:hint="eastAsia"/>
          <w:sz w:val="32"/>
        </w:rPr>
        <w:t>05</w:t>
      </w:r>
      <w:r>
        <w:rPr>
          <w:sz w:val="32"/>
        </w:rPr>
        <w:t>日</w:t>
      </w:r>
    </w:p>
    <w:p w:rsidR="0074560E" w:rsidRDefault="0074560E">
      <w:pPr>
        <w:ind w:firstLineChars="700" w:firstLine="2240"/>
        <w:rPr>
          <w:sz w:val="32"/>
        </w:rPr>
      </w:pPr>
    </w:p>
    <w:p w:rsidR="0074560E" w:rsidRDefault="0074560E"/>
    <w:p w:rsidR="0074560E" w:rsidRDefault="0074560E">
      <w:pPr>
        <w:spacing w:before="150" w:after="50" w:line="400" w:lineRule="exact"/>
        <w:rPr>
          <w:sz w:val="28"/>
          <w:szCs w:val="28"/>
        </w:rPr>
        <w:sectPr w:rsidR="0074560E">
          <w:headerReference w:type="even" r:id="rId10"/>
          <w:headerReference w:type="default" r:id="rId11"/>
          <w:footerReference w:type="even" r:id="rId12"/>
          <w:footerReference w:type="default" r:id="rId13"/>
          <w:headerReference w:type="first" r:id="rId14"/>
          <w:footerReference w:type="first" r:id="rId15"/>
          <w:footnotePr>
            <w:numFmt w:val="decimalEnclosedCircleChinese"/>
          </w:footnotePr>
          <w:pgSz w:w="11906" w:h="16838"/>
          <w:pgMar w:top="1418" w:right="1418" w:bottom="1418" w:left="1559" w:header="851" w:footer="992" w:gutter="0"/>
          <w:pgNumType w:fmt="numberInDash" w:start="0"/>
          <w:cols w:space="720"/>
          <w:titlePg/>
          <w:docGrid w:type="lines" w:linePitch="312"/>
        </w:sectPr>
      </w:pPr>
    </w:p>
    <w:bookmarkStart w:id="0" w:name="_Toc22731" w:displacedByCustomXml="next"/>
    <w:bookmarkEnd w:id="0" w:displacedByCustomXml="next"/>
    <w:sdt>
      <w:sdtPr>
        <w:rPr>
          <w:lang w:val="zh-CN"/>
        </w:rPr>
        <w:id w:val="507412960"/>
        <w:docPartObj>
          <w:docPartGallery w:val="Table of Contents"/>
          <w:docPartUnique/>
        </w:docPartObj>
      </w:sdtPr>
      <w:sdtEndPr>
        <w:rPr>
          <w:sz w:val="24"/>
        </w:rPr>
      </w:sdtEndPr>
      <w:sdtContent>
        <w:p w:rsidR="0074560E" w:rsidRDefault="0059241A">
          <w:pPr>
            <w:jc w:val="center"/>
            <w:rPr>
              <w:rFonts w:ascii="宋体" w:hAnsi="宋体" w:cs="宋体"/>
              <w:sz w:val="28"/>
              <w:szCs w:val="28"/>
            </w:rPr>
          </w:pPr>
          <w:r>
            <w:rPr>
              <w:rFonts w:ascii="宋体" w:hAnsi="宋体" w:cs="宋体" w:hint="eastAsia"/>
              <w:sz w:val="28"/>
              <w:szCs w:val="28"/>
            </w:rPr>
            <w:t>目录</w:t>
          </w:r>
        </w:p>
        <w:p w:rsidR="0074560E" w:rsidRDefault="00961DAC">
          <w:pPr>
            <w:jc w:val="center"/>
            <w:rPr>
              <w:rFonts w:ascii="宋体" w:hAnsi="宋体" w:cs="宋体"/>
              <w:sz w:val="24"/>
            </w:rPr>
          </w:pPr>
          <w:r w:rsidRPr="00961DAC">
            <w:rPr>
              <w:rFonts w:ascii="宋体" w:hAnsi="宋体" w:cs="宋体" w:hint="eastAsia"/>
              <w:sz w:val="24"/>
            </w:rPr>
            <w:fldChar w:fldCharType="begin"/>
          </w:r>
          <w:r w:rsidR="0059241A">
            <w:rPr>
              <w:rFonts w:ascii="宋体" w:hAnsi="宋体" w:cs="宋体" w:hint="eastAsia"/>
              <w:sz w:val="24"/>
            </w:rPr>
            <w:instrText xml:space="preserve"> TOC \o "1-3" \h \z \u </w:instrText>
          </w:r>
          <w:r w:rsidRPr="00961DAC">
            <w:rPr>
              <w:rFonts w:ascii="宋体" w:hAnsi="宋体" w:cs="宋体" w:hint="eastAsia"/>
              <w:sz w:val="24"/>
            </w:rPr>
            <w:fldChar w:fldCharType="separate"/>
          </w:r>
        </w:p>
        <w:p w:rsidR="0074560E" w:rsidRDefault="00961DAC">
          <w:pPr>
            <w:pStyle w:val="10"/>
            <w:tabs>
              <w:tab w:val="right" w:leader="dot" w:pos="8929"/>
            </w:tabs>
            <w:rPr>
              <w:rFonts w:ascii="宋体" w:hAnsi="宋体" w:cs="宋体"/>
              <w:sz w:val="24"/>
            </w:rPr>
          </w:pPr>
          <w:hyperlink w:anchor="_Toc1447" w:history="1">
            <w:r w:rsidR="0059241A">
              <w:rPr>
                <w:rFonts w:ascii="宋体" w:hAnsi="宋体" w:cs="宋体" w:hint="eastAsia"/>
                <w:bCs/>
                <w:sz w:val="24"/>
              </w:rPr>
              <w:t>摘要</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_Toc1447 </w:instrText>
            </w:r>
            <w:r>
              <w:rPr>
                <w:rFonts w:ascii="宋体" w:hAnsi="宋体" w:cs="宋体" w:hint="eastAsia"/>
                <w:sz w:val="24"/>
              </w:rPr>
              <w:fldChar w:fldCharType="separate"/>
            </w:r>
            <w:r w:rsidR="0059241A">
              <w:rPr>
                <w:rFonts w:ascii="宋体" w:hAnsi="宋体" w:cs="宋体" w:hint="eastAsia"/>
                <w:sz w:val="24"/>
              </w:rPr>
              <w:t>- 1 -</w:t>
            </w:r>
            <w:r>
              <w:rPr>
                <w:rFonts w:ascii="宋体" w:hAnsi="宋体" w:cs="宋体" w:hint="eastAsia"/>
                <w:sz w:val="24"/>
              </w:rPr>
              <w:fldChar w:fldCharType="end"/>
            </w:r>
          </w:hyperlink>
        </w:p>
        <w:p w:rsidR="0074560E" w:rsidRDefault="00961DAC">
          <w:pPr>
            <w:pStyle w:val="10"/>
            <w:tabs>
              <w:tab w:val="right" w:leader="dot" w:pos="8929"/>
            </w:tabs>
            <w:rPr>
              <w:rFonts w:ascii="宋体" w:hAnsi="宋体" w:cs="宋体"/>
              <w:sz w:val="24"/>
            </w:rPr>
          </w:pPr>
          <w:hyperlink w:anchor="_Toc20136" w:history="1">
            <w:r w:rsidR="0059241A">
              <w:rPr>
                <w:rFonts w:hint="eastAsia"/>
                <w:sz w:val="24"/>
              </w:rPr>
              <w:t>Abstract</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_Toc20136 </w:instrText>
            </w:r>
            <w:r>
              <w:rPr>
                <w:rFonts w:ascii="宋体" w:hAnsi="宋体" w:cs="宋体" w:hint="eastAsia"/>
                <w:sz w:val="24"/>
              </w:rPr>
              <w:fldChar w:fldCharType="separate"/>
            </w:r>
            <w:r w:rsidR="0059241A">
              <w:rPr>
                <w:rFonts w:ascii="宋体" w:hAnsi="宋体" w:cs="宋体" w:hint="eastAsia"/>
                <w:sz w:val="24"/>
              </w:rPr>
              <w:t>- 2 -</w:t>
            </w:r>
            <w:r>
              <w:rPr>
                <w:rFonts w:ascii="宋体" w:hAnsi="宋体" w:cs="宋体" w:hint="eastAsia"/>
                <w:sz w:val="24"/>
              </w:rPr>
              <w:fldChar w:fldCharType="end"/>
            </w:r>
          </w:hyperlink>
        </w:p>
        <w:p w:rsidR="0074560E" w:rsidRDefault="00961DAC">
          <w:pPr>
            <w:pStyle w:val="10"/>
            <w:tabs>
              <w:tab w:val="right" w:leader="dot" w:pos="8929"/>
            </w:tabs>
            <w:rPr>
              <w:rFonts w:ascii="宋体" w:hAnsi="宋体" w:cs="宋体"/>
              <w:sz w:val="24"/>
            </w:rPr>
          </w:pPr>
          <w:hyperlink w:anchor="_Toc27738" w:history="1">
            <w:r w:rsidR="0059241A">
              <w:rPr>
                <w:rFonts w:ascii="宋体" w:hAnsi="宋体" w:cs="宋体" w:hint="eastAsia"/>
                <w:sz w:val="24"/>
              </w:rPr>
              <w:t>1. 引言</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_Toc27738 </w:instrText>
            </w:r>
            <w:r>
              <w:rPr>
                <w:rFonts w:ascii="宋体" w:hAnsi="宋体" w:cs="宋体" w:hint="eastAsia"/>
                <w:sz w:val="24"/>
              </w:rPr>
              <w:fldChar w:fldCharType="separate"/>
            </w:r>
            <w:r w:rsidR="0059241A">
              <w:rPr>
                <w:rFonts w:ascii="宋体" w:hAnsi="宋体" w:cs="宋体" w:hint="eastAsia"/>
                <w:sz w:val="24"/>
              </w:rPr>
              <w:t>- 3 -</w:t>
            </w:r>
            <w:r>
              <w:rPr>
                <w:rFonts w:ascii="宋体" w:hAnsi="宋体" w:cs="宋体" w:hint="eastAsia"/>
                <w:sz w:val="24"/>
              </w:rPr>
              <w:fldChar w:fldCharType="end"/>
            </w:r>
          </w:hyperlink>
        </w:p>
        <w:p w:rsidR="0074560E" w:rsidRDefault="00961DAC">
          <w:pPr>
            <w:pStyle w:val="20"/>
            <w:tabs>
              <w:tab w:val="right" w:leader="dot" w:pos="8929"/>
            </w:tabs>
            <w:rPr>
              <w:rFonts w:ascii="宋体" w:hAnsi="宋体" w:cs="宋体"/>
              <w:sz w:val="24"/>
            </w:rPr>
          </w:pPr>
          <w:hyperlink w:anchor="_Toc13008" w:history="1">
            <w:r w:rsidR="0059241A">
              <w:rPr>
                <w:rFonts w:ascii="宋体" w:hAnsi="宋体" w:cs="宋体" w:hint="eastAsia"/>
                <w:sz w:val="24"/>
              </w:rPr>
              <w:t>1.1应用背景与价值</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_Toc13008 </w:instrText>
            </w:r>
            <w:r>
              <w:rPr>
                <w:rFonts w:ascii="宋体" w:hAnsi="宋体" w:cs="宋体" w:hint="eastAsia"/>
                <w:sz w:val="24"/>
              </w:rPr>
              <w:fldChar w:fldCharType="separate"/>
            </w:r>
            <w:r w:rsidR="0059241A">
              <w:rPr>
                <w:rFonts w:ascii="宋体" w:hAnsi="宋体" w:cs="宋体" w:hint="eastAsia"/>
                <w:sz w:val="24"/>
              </w:rPr>
              <w:t>- 3 -</w:t>
            </w:r>
            <w:r>
              <w:rPr>
                <w:rFonts w:ascii="宋体" w:hAnsi="宋体" w:cs="宋体" w:hint="eastAsia"/>
                <w:sz w:val="24"/>
              </w:rPr>
              <w:fldChar w:fldCharType="end"/>
            </w:r>
          </w:hyperlink>
        </w:p>
        <w:p w:rsidR="0074560E" w:rsidRDefault="00961DAC">
          <w:pPr>
            <w:pStyle w:val="20"/>
            <w:tabs>
              <w:tab w:val="right" w:leader="dot" w:pos="8929"/>
            </w:tabs>
            <w:rPr>
              <w:rFonts w:ascii="宋体" w:hAnsi="宋体" w:cs="宋体"/>
              <w:sz w:val="24"/>
            </w:rPr>
          </w:pPr>
          <w:hyperlink w:anchor="_Toc9147" w:history="1">
            <w:r w:rsidR="0059241A">
              <w:rPr>
                <w:rFonts w:ascii="宋体" w:hAnsi="宋体" w:cs="宋体" w:hint="eastAsia"/>
                <w:sz w:val="24"/>
              </w:rPr>
              <w:t>1.2开发工具与技术</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_Toc9147 </w:instrText>
            </w:r>
            <w:r>
              <w:rPr>
                <w:rFonts w:ascii="宋体" w:hAnsi="宋体" w:cs="宋体" w:hint="eastAsia"/>
                <w:sz w:val="24"/>
              </w:rPr>
              <w:fldChar w:fldCharType="separate"/>
            </w:r>
            <w:r w:rsidR="0059241A">
              <w:rPr>
                <w:rFonts w:ascii="宋体" w:hAnsi="宋体" w:cs="宋体" w:hint="eastAsia"/>
                <w:sz w:val="24"/>
              </w:rPr>
              <w:t>- 3 -</w:t>
            </w:r>
            <w:r>
              <w:rPr>
                <w:rFonts w:ascii="宋体" w:hAnsi="宋体" w:cs="宋体" w:hint="eastAsia"/>
                <w:sz w:val="24"/>
              </w:rPr>
              <w:fldChar w:fldCharType="end"/>
            </w:r>
          </w:hyperlink>
        </w:p>
        <w:p w:rsidR="0074560E" w:rsidRDefault="00961DAC">
          <w:pPr>
            <w:pStyle w:val="10"/>
            <w:tabs>
              <w:tab w:val="right" w:leader="dot" w:pos="8929"/>
            </w:tabs>
            <w:rPr>
              <w:rFonts w:ascii="宋体" w:hAnsi="宋体" w:cs="宋体"/>
              <w:sz w:val="24"/>
            </w:rPr>
          </w:pPr>
          <w:hyperlink w:anchor="_Toc23366" w:history="1">
            <w:r w:rsidR="0059241A">
              <w:rPr>
                <w:rFonts w:ascii="宋体" w:hAnsi="宋体" w:cs="宋体" w:hint="eastAsia"/>
                <w:sz w:val="24"/>
              </w:rPr>
              <w:t>2. 需求分析</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_Toc23366 </w:instrText>
            </w:r>
            <w:r>
              <w:rPr>
                <w:rFonts w:ascii="宋体" w:hAnsi="宋体" w:cs="宋体" w:hint="eastAsia"/>
                <w:sz w:val="24"/>
              </w:rPr>
              <w:fldChar w:fldCharType="separate"/>
            </w:r>
            <w:r w:rsidR="0059241A">
              <w:rPr>
                <w:rFonts w:ascii="宋体" w:hAnsi="宋体" w:cs="宋体" w:hint="eastAsia"/>
                <w:sz w:val="24"/>
              </w:rPr>
              <w:t>- 5 -</w:t>
            </w:r>
            <w:r>
              <w:rPr>
                <w:rFonts w:ascii="宋体" w:hAnsi="宋体" w:cs="宋体" w:hint="eastAsia"/>
                <w:sz w:val="24"/>
              </w:rPr>
              <w:fldChar w:fldCharType="end"/>
            </w:r>
          </w:hyperlink>
        </w:p>
        <w:p w:rsidR="0074560E" w:rsidRDefault="00961DAC">
          <w:pPr>
            <w:pStyle w:val="20"/>
            <w:tabs>
              <w:tab w:val="right" w:leader="dot" w:pos="8929"/>
            </w:tabs>
            <w:rPr>
              <w:rFonts w:ascii="宋体" w:hAnsi="宋体" w:cs="宋体"/>
              <w:sz w:val="24"/>
            </w:rPr>
          </w:pPr>
          <w:hyperlink w:anchor="_Toc20530" w:history="1">
            <w:r w:rsidR="0059241A">
              <w:rPr>
                <w:rFonts w:ascii="宋体" w:hAnsi="宋体" w:cs="宋体" w:hint="eastAsia"/>
                <w:sz w:val="24"/>
              </w:rPr>
              <w:t>2.1系统可行性分析</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_Toc20530 </w:instrText>
            </w:r>
            <w:r>
              <w:rPr>
                <w:rFonts w:ascii="宋体" w:hAnsi="宋体" w:cs="宋体" w:hint="eastAsia"/>
                <w:sz w:val="24"/>
              </w:rPr>
              <w:fldChar w:fldCharType="separate"/>
            </w:r>
            <w:r w:rsidR="0059241A">
              <w:rPr>
                <w:rFonts w:ascii="宋体" w:hAnsi="宋体" w:cs="宋体" w:hint="eastAsia"/>
                <w:sz w:val="24"/>
              </w:rPr>
              <w:t>- 5 -</w:t>
            </w:r>
            <w:r>
              <w:rPr>
                <w:rFonts w:ascii="宋体" w:hAnsi="宋体" w:cs="宋体" w:hint="eastAsia"/>
                <w:sz w:val="24"/>
              </w:rPr>
              <w:fldChar w:fldCharType="end"/>
            </w:r>
          </w:hyperlink>
        </w:p>
        <w:p w:rsidR="0074560E" w:rsidRDefault="00961DAC">
          <w:pPr>
            <w:pStyle w:val="20"/>
            <w:tabs>
              <w:tab w:val="right" w:leader="dot" w:pos="8929"/>
            </w:tabs>
            <w:rPr>
              <w:rFonts w:ascii="宋体" w:hAnsi="宋体" w:cs="宋体"/>
              <w:sz w:val="24"/>
            </w:rPr>
          </w:pPr>
          <w:hyperlink w:anchor="_Toc12152" w:history="1">
            <w:r w:rsidR="0059241A">
              <w:rPr>
                <w:rFonts w:ascii="宋体" w:hAnsi="宋体" w:cs="宋体" w:hint="eastAsia"/>
                <w:sz w:val="24"/>
              </w:rPr>
              <w:t>2.2功能需求</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_Toc12152 </w:instrText>
            </w:r>
            <w:r>
              <w:rPr>
                <w:rFonts w:ascii="宋体" w:hAnsi="宋体" w:cs="宋体" w:hint="eastAsia"/>
                <w:sz w:val="24"/>
              </w:rPr>
              <w:fldChar w:fldCharType="separate"/>
            </w:r>
            <w:r w:rsidR="0059241A">
              <w:rPr>
                <w:rFonts w:ascii="宋体" w:hAnsi="宋体" w:cs="宋体" w:hint="eastAsia"/>
                <w:sz w:val="24"/>
              </w:rPr>
              <w:t>- 5 -</w:t>
            </w:r>
            <w:r>
              <w:rPr>
                <w:rFonts w:ascii="宋体" w:hAnsi="宋体" w:cs="宋体" w:hint="eastAsia"/>
                <w:sz w:val="24"/>
              </w:rPr>
              <w:fldChar w:fldCharType="end"/>
            </w:r>
          </w:hyperlink>
        </w:p>
        <w:p w:rsidR="0074560E" w:rsidRDefault="00961DAC">
          <w:pPr>
            <w:pStyle w:val="20"/>
            <w:tabs>
              <w:tab w:val="right" w:leader="dot" w:pos="8929"/>
            </w:tabs>
            <w:rPr>
              <w:rFonts w:ascii="宋体" w:hAnsi="宋体" w:cs="宋体"/>
              <w:sz w:val="24"/>
            </w:rPr>
          </w:pPr>
          <w:hyperlink w:anchor="_Toc25973" w:history="1">
            <w:r w:rsidR="0059241A">
              <w:rPr>
                <w:rFonts w:ascii="宋体" w:hAnsi="宋体" w:cs="宋体" w:hint="eastAsia"/>
                <w:sz w:val="24"/>
              </w:rPr>
              <w:t>2.3非功能性分析</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_Toc25973 </w:instrText>
            </w:r>
            <w:r>
              <w:rPr>
                <w:rFonts w:ascii="宋体" w:hAnsi="宋体" w:cs="宋体" w:hint="eastAsia"/>
                <w:sz w:val="24"/>
              </w:rPr>
              <w:fldChar w:fldCharType="separate"/>
            </w:r>
            <w:r w:rsidR="0059241A">
              <w:rPr>
                <w:rFonts w:ascii="宋体" w:hAnsi="宋体" w:cs="宋体" w:hint="eastAsia"/>
                <w:sz w:val="24"/>
              </w:rPr>
              <w:t>- 7 -</w:t>
            </w:r>
            <w:r>
              <w:rPr>
                <w:rFonts w:ascii="宋体" w:hAnsi="宋体" w:cs="宋体" w:hint="eastAsia"/>
                <w:sz w:val="24"/>
              </w:rPr>
              <w:fldChar w:fldCharType="end"/>
            </w:r>
          </w:hyperlink>
        </w:p>
        <w:p w:rsidR="0074560E" w:rsidRDefault="00961DAC">
          <w:pPr>
            <w:pStyle w:val="10"/>
            <w:tabs>
              <w:tab w:val="right" w:leader="dot" w:pos="8929"/>
            </w:tabs>
            <w:rPr>
              <w:rFonts w:ascii="宋体" w:hAnsi="宋体" w:cs="宋体"/>
              <w:sz w:val="24"/>
            </w:rPr>
          </w:pPr>
          <w:hyperlink w:anchor="_Toc24126" w:history="1">
            <w:r w:rsidR="0059241A">
              <w:rPr>
                <w:rFonts w:ascii="宋体" w:hAnsi="宋体" w:cs="宋体" w:hint="eastAsia"/>
                <w:sz w:val="24"/>
              </w:rPr>
              <w:t>3.概要设计</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_Toc24126 </w:instrText>
            </w:r>
            <w:r>
              <w:rPr>
                <w:rFonts w:ascii="宋体" w:hAnsi="宋体" w:cs="宋体" w:hint="eastAsia"/>
                <w:sz w:val="24"/>
              </w:rPr>
              <w:fldChar w:fldCharType="separate"/>
            </w:r>
            <w:r w:rsidR="0059241A">
              <w:rPr>
                <w:rFonts w:ascii="宋体" w:hAnsi="宋体" w:cs="宋体" w:hint="eastAsia"/>
                <w:sz w:val="24"/>
              </w:rPr>
              <w:t>- 8 -</w:t>
            </w:r>
            <w:r>
              <w:rPr>
                <w:rFonts w:ascii="宋体" w:hAnsi="宋体" w:cs="宋体" w:hint="eastAsia"/>
                <w:sz w:val="24"/>
              </w:rPr>
              <w:fldChar w:fldCharType="end"/>
            </w:r>
          </w:hyperlink>
        </w:p>
        <w:p w:rsidR="0074560E" w:rsidRDefault="00961DAC">
          <w:pPr>
            <w:pStyle w:val="20"/>
            <w:tabs>
              <w:tab w:val="right" w:leader="dot" w:pos="8929"/>
            </w:tabs>
            <w:rPr>
              <w:rFonts w:ascii="宋体" w:hAnsi="宋体" w:cs="宋体"/>
              <w:sz w:val="24"/>
            </w:rPr>
          </w:pPr>
          <w:hyperlink w:anchor="_Toc8465" w:history="1">
            <w:r w:rsidR="0059241A">
              <w:rPr>
                <w:rFonts w:ascii="宋体" w:hAnsi="宋体" w:cs="宋体" w:hint="eastAsia"/>
                <w:sz w:val="24"/>
              </w:rPr>
              <w:t>3.1总体结构设计</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_Toc8465 </w:instrText>
            </w:r>
            <w:r>
              <w:rPr>
                <w:rFonts w:ascii="宋体" w:hAnsi="宋体" w:cs="宋体" w:hint="eastAsia"/>
                <w:sz w:val="24"/>
              </w:rPr>
              <w:fldChar w:fldCharType="separate"/>
            </w:r>
            <w:r w:rsidR="0059241A">
              <w:rPr>
                <w:rFonts w:ascii="宋体" w:hAnsi="宋体" w:cs="宋体" w:hint="eastAsia"/>
                <w:sz w:val="24"/>
              </w:rPr>
              <w:t>- 8 -</w:t>
            </w:r>
            <w:r>
              <w:rPr>
                <w:rFonts w:ascii="宋体" w:hAnsi="宋体" w:cs="宋体" w:hint="eastAsia"/>
                <w:sz w:val="24"/>
              </w:rPr>
              <w:fldChar w:fldCharType="end"/>
            </w:r>
          </w:hyperlink>
        </w:p>
        <w:p w:rsidR="0074560E" w:rsidRDefault="00961DAC">
          <w:pPr>
            <w:pStyle w:val="20"/>
            <w:tabs>
              <w:tab w:val="right" w:leader="dot" w:pos="8929"/>
            </w:tabs>
            <w:rPr>
              <w:rFonts w:ascii="宋体" w:hAnsi="宋体" w:cs="宋体"/>
              <w:sz w:val="24"/>
            </w:rPr>
          </w:pPr>
          <w:hyperlink w:anchor="_Toc6335" w:history="1">
            <w:r w:rsidR="0059241A">
              <w:rPr>
                <w:rFonts w:ascii="宋体" w:hAnsi="宋体" w:cs="宋体" w:hint="eastAsia"/>
                <w:sz w:val="24"/>
              </w:rPr>
              <w:t>3.2数据库结构设计</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_Toc6335 </w:instrText>
            </w:r>
            <w:r>
              <w:rPr>
                <w:rFonts w:ascii="宋体" w:hAnsi="宋体" w:cs="宋体" w:hint="eastAsia"/>
                <w:sz w:val="24"/>
              </w:rPr>
              <w:fldChar w:fldCharType="separate"/>
            </w:r>
            <w:r w:rsidR="0059241A">
              <w:rPr>
                <w:rFonts w:ascii="宋体" w:hAnsi="宋体" w:cs="宋体" w:hint="eastAsia"/>
                <w:sz w:val="24"/>
              </w:rPr>
              <w:t>- 9 -</w:t>
            </w:r>
            <w:r>
              <w:rPr>
                <w:rFonts w:ascii="宋体" w:hAnsi="宋体" w:cs="宋体" w:hint="eastAsia"/>
                <w:sz w:val="24"/>
              </w:rPr>
              <w:fldChar w:fldCharType="end"/>
            </w:r>
          </w:hyperlink>
        </w:p>
        <w:p w:rsidR="0074560E" w:rsidRDefault="00961DAC">
          <w:pPr>
            <w:pStyle w:val="30"/>
            <w:tabs>
              <w:tab w:val="right" w:leader="dot" w:pos="8929"/>
            </w:tabs>
            <w:rPr>
              <w:rFonts w:ascii="宋体" w:hAnsi="宋体" w:cs="宋体"/>
              <w:sz w:val="24"/>
            </w:rPr>
          </w:pPr>
          <w:hyperlink w:anchor="_Toc23092" w:history="1">
            <w:r w:rsidR="0059241A">
              <w:rPr>
                <w:rFonts w:ascii="宋体" w:hAnsi="宋体" w:cs="宋体" w:hint="eastAsia"/>
                <w:sz w:val="24"/>
              </w:rPr>
              <w:t>3.2.1数据库逻辑结构设计</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_Toc23092 </w:instrText>
            </w:r>
            <w:r>
              <w:rPr>
                <w:rFonts w:ascii="宋体" w:hAnsi="宋体" w:cs="宋体" w:hint="eastAsia"/>
                <w:sz w:val="24"/>
              </w:rPr>
              <w:fldChar w:fldCharType="separate"/>
            </w:r>
            <w:r w:rsidR="0059241A">
              <w:rPr>
                <w:rFonts w:ascii="宋体" w:hAnsi="宋体" w:cs="宋体" w:hint="eastAsia"/>
                <w:sz w:val="24"/>
              </w:rPr>
              <w:t>- 9 -</w:t>
            </w:r>
            <w:r>
              <w:rPr>
                <w:rFonts w:ascii="宋体" w:hAnsi="宋体" w:cs="宋体" w:hint="eastAsia"/>
                <w:sz w:val="24"/>
              </w:rPr>
              <w:fldChar w:fldCharType="end"/>
            </w:r>
          </w:hyperlink>
        </w:p>
        <w:p w:rsidR="0074560E" w:rsidRDefault="00961DAC">
          <w:pPr>
            <w:pStyle w:val="30"/>
            <w:tabs>
              <w:tab w:val="right" w:leader="dot" w:pos="8929"/>
            </w:tabs>
            <w:rPr>
              <w:rFonts w:ascii="宋体" w:hAnsi="宋体" w:cs="宋体"/>
              <w:sz w:val="24"/>
            </w:rPr>
          </w:pPr>
          <w:hyperlink w:anchor="_Toc8582" w:history="1">
            <w:r w:rsidR="0059241A">
              <w:rPr>
                <w:rFonts w:ascii="宋体" w:hAnsi="宋体" w:cs="宋体" w:hint="eastAsia"/>
                <w:sz w:val="24"/>
              </w:rPr>
              <w:t>3.2.2数据库表结构设计</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_Toc8582 </w:instrText>
            </w:r>
            <w:r>
              <w:rPr>
                <w:rFonts w:ascii="宋体" w:hAnsi="宋体" w:cs="宋体" w:hint="eastAsia"/>
                <w:sz w:val="24"/>
              </w:rPr>
              <w:fldChar w:fldCharType="separate"/>
            </w:r>
            <w:r w:rsidR="0059241A">
              <w:rPr>
                <w:rFonts w:ascii="宋体" w:hAnsi="宋体" w:cs="宋体" w:hint="eastAsia"/>
                <w:sz w:val="24"/>
              </w:rPr>
              <w:t>- 12 -</w:t>
            </w:r>
            <w:r>
              <w:rPr>
                <w:rFonts w:ascii="宋体" w:hAnsi="宋体" w:cs="宋体" w:hint="eastAsia"/>
                <w:sz w:val="24"/>
              </w:rPr>
              <w:fldChar w:fldCharType="end"/>
            </w:r>
          </w:hyperlink>
        </w:p>
        <w:p w:rsidR="0074560E" w:rsidRDefault="00961DAC">
          <w:pPr>
            <w:pStyle w:val="20"/>
            <w:tabs>
              <w:tab w:val="right" w:leader="dot" w:pos="8929"/>
            </w:tabs>
            <w:rPr>
              <w:rFonts w:ascii="宋体" w:hAnsi="宋体" w:cs="宋体"/>
              <w:sz w:val="24"/>
            </w:rPr>
          </w:pPr>
          <w:hyperlink w:anchor="_Toc22764" w:history="1">
            <w:r w:rsidR="0059241A">
              <w:rPr>
                <w:rFonts w:ascii="宋体" w:hAnsi="宋体" w:cs="宋体" w:hint="eastAsia"/>
                <w:sz w:val="24"/>
              </w:rPr>
              <w:t>3.3基于MVC模式</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_Toc22764 </w:instrText>
            </w:r>
            <w:r>
              <w:rPr>
                <w:rFonts w:ascii="宋体" w:hAnsi="宋体" w:cs="宋体" w:hint="eastAsia"/>
                <w:sz w:val="24"/>
              </w:rPr>
              <w:fldChar w:fldCharType="separate"/>
            </w:r>
            <w:r w:rsidR="0059241A">
              <w:rPr>
                <w:rFonts w:ascii="宋体" w:hAnsi="宋体" w:cs="宋体" w:hint="eastAsia"/>
                <w:sz w:val="24"/>
              </w:rPr>
              <w:t>- 13 -</w:t>
            </w:r>
            <w:r>
              <w:rPr>
                <w:rFonts w:ascii="宋体" w:hAnsi="宋体" w:cs="宋体" w:hint="eastAsia"/>
                <w:sz w:val="24"/>
              </w:rPr>
              <w:fldChar w:fldCharType="end"/>
            </w:r>
          </w:hyperlink>
        </w:p>
        <w:p w:rsidR="0074560E" w:rsidRDefault="00961DAC">
          <w:pPr>
            <w:pStyle w:val="20"/>
            <w:tabs>
              <w:tab w:val="right" w:leader="dot" w:pos="8929"/>
            </w:tabs>
            <w:rPr>
              <w:rFonts w:ascii="宋体" w:hAnsi="宋体" w:cs="宋体"/>
              <w:sz w:val="24"/>
            </w:rPr>
          </w:pPr>
          <w:hyperlink w:anchor="_Toc14678" w:history="1">
            <w:r w:rsidR="0059241A">
              <w:rPr>
                <w:rFonts w:ascii="宋体" w:hAnsi="宋体" w:cs="宋体" w:hint="eastAsia"/>
                <w:sz w:val="24"/>
              </w:rPr>
              <w:t>3.4系统业务流程</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_Toc14678 </w:instrText>
            </w:r>
            <w:r>
              <w:rPr>
                <w:rFonts w:ascii="宋体" w:hAnsi="宋体" w:cs="宋体" w:hint="eastAsia"/>
                <w:sz w:val="24"/>
              </w:rPr>
              <w:fldChar w:fldCharType="separate"/>
            </w:r>
            <w:r w:rsidR="0059241A">
              <w:rPr>
                <w:rFonts w:ascii="宋体" w:hAnsi="宋体" w:cs="宋体" w:hint="eastAsia"/>
                <w:sz w:val="24"/>
              </w:rPr>
              <w:t>- 14 -</w:t>
            </w:r>
            <w:r>
              <w:rPr>
                <w:rFonts w:ascii="宋体" w:hAnsi="宋体" w:cs="宋体" w:hint="eastAsia"/>
                <w:sz w:val="24"/>
              </w:rPr>
              <w:fldChar w:fldCharType="end"/>
            </w:r>
          </w:hyperlink>
        </w:p>
        <w:p w:rsidR="0074560E" w:rsidRDefault="00961DAC">
          <w:pPr>
            <w:pStyle w:val="10"/>
            <w:tabs>
              <w:tab w:val="right" w:leader="dot" w:pos="8929"/>
            </w:tabs>
            <w:rPr>
              <w:rFonts w:ascii="宋体" w:hAnsi="宋体" w:cs="宋体"/>
              <w:sz w:val="24"/>
            </w:rPr>
          </w:pPr>
          <w:hyperlink w:anchor="_Toc14388" w:history="1">
            <w:r w:rsidR="0059241A">
              <w:rPr>
                <w:rFonts w:ascii="宋体" w:hAnsi="宋体" w:cs="宋体" w:hint="eastAsia"/>
                <w:sz w:val="24"/>
              </w:rPr>
              <w:t>4. 系统详细设计与实现</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_Toc14388 </w:instrText>
            </w:r>
            <w:r>
              <w:rPr>
                <w:rFonts w:ascii="宋体" w:hAnsi="宋体" w:cs="宋体" w:hint="eastAsia"/>
                <w:sz w:val="24"/>
              </w:rPr>
              <w:fldChar w:fldCharType="separate"/>
            </w:r>
            <w:r w:rsidR="0059241A">
              <w:rPr>
                <w:rFonts w:ascii="宋体" w:hAnsi="宋体" w:cs="宋体" w:hint="eastAsia"/>
                <w:sz w:val="24"/>
              </w:rPr>
              <w:t>- 16 -</w:t>
            </w:r>
            <w:r>
              <w:rPr>
                <w:rFonts w:ascii="宋体" w:hAnsi="宋体" w:cs="宋体" w:hint="eastAsia"/>
                <w:sz w:val="24"/>
              </w:rPr>
              <w:fldChar w:fldCharType="end"/>
            </w:r>
          </w:hyperlink>
        </w:p>
        <w:p w:rsidR="0074560E" w:rsidRDefault="00961DAC">
          <w:pPr>
            <w:pStyle w:val="20"/>
            <w:tabs>
              <w:tab w:val="right" w:leader="dot" w:pos="8929"/>
            </w:tabs>
            <w:rPr>
              <w:rFonts w:ascii="宋体" w:hAnsi="宋体" w:cs="宋体"/>
              <w:sz w:val="24"/>
            </w:rPr>
          </w:pPr>
          <w:hyperlink w:anchor="_Toc32633" w:history="1">
            <w:r w:rsidR="0059241A">
              <w:rPr>
                <w:rFonts w:ascii="宋体" w:hAnsi="宋体" w:cs="宋体" w:hint="eastAsia"/>
                <w:sz w:val="24"/>
              </w:rPr>
              <w:t>4.1题库管理</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_Toc32633 </w:instrText>
            </w:r>
            <w:r>
              <w:rPr>
                <w:rFonts w:ascii="宋体" w:hAnsi="宋体" w:cs="宋体" w:hint="eastAsia"/>
                <w:sz w:val="24"/>
              </w:rPr>
              <w:fldChar w:fldCharType="separate"/>
            </w:r>
            <w:r w:rsidR="0059241A">
              <w:rPr>
                <w:rFonts w:ascii="宋体" w:hAnsi="宋体" w:cs="宋体" w:hint="eastAsia"/>
                <w:sz w:val="24"/>
              </w:rPr>
              <w:t>- 16 -</w:t>
            </w:r>
            <w:r>
              <w:rPr>
                <w:rFonts w:ascii="宋体" w:hAnsi="宋体" w:cs="宋体" w:hint="eastAsia"/>
                <w:sz w:val="24"/>
              </w:rPr>
              <w:fldChar w:fldCharType="end"/>
            </w:r>
          </w:hyperlink>
        </w:p>
        <w:p w:rsidR="0074560E" w:rsidRDefault="00961DAC">
          <w:pPr>
            <w:pStyle w:val="30"/>
            <w:tabs>
              <w:tab w:val="right" w:leader="dot" w:pos="8929"/>
            </w:tabs>
            <w:rPr>
              <w:rFonts w:ascii="宋体" w:hAnsi="宋体" w:cs="宋体"/>
              <w:sz w:val="24"/>
            </w:rPr>
          </w:pPr>
          <w:hyperlink w:anchor="_Toc12672" w:history="1">
            <w:r w:rsidR="0059241A">
              <w:rPr>
                <w:rFonts w:ascii="宋体" w:hAnsi="宋体" w:cs="宋体" w:hint="eastAsia"/>
                <w:sz w:val="24"/>
              </w:rPr>
              <w:t>4.1.1 题库查看</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_Toc12672 </w:instrText>
            </w:r>
            <w:r>
              <w:rPr>
                <w:rFonts w:ascii="宋体" w:hAnsi="宋体" w:cs="宋体" w:hint="eastAsia"/>
                <w:sz w:val="24"/>
              </w:rPr>
              <w:fldChar w:fldCharType="separate"/>
            </w:r>
            <w:r w:rsidR="0059241A">
              <w:rPr>
                <w:rFonts w:ascii="宋体" w:hAnsi="宋体" w:cs="宋体" w:hint="eastAsia"/>
                <w:sz w:val="24"/>
              </w:rPr>
              <w:t>- 16 -</w:t>
            </w:r>
            <w:r>
              <w:rPr>
                <w:rFonts w:ascii="宋体" w:hAnsi="宋体" w:cs="宋体" w:hint="eastAsia"/>
                <w:sz w:val="24"/>
              </w:rPr>
              <w:fldChar w:fldCharType="end"/>
            </w:r>
          </w:hyperlink>
        </w:p>
        <w:p w:rsidR="0074560E" w:rsidRDefault="00961DAC">
          <w:pPr>
            <w:pStyle w:val="30"/>
            <w:tabs>
              <w:tab w:val="right" w:leader="dot" w:pos="8929"/>
            </w:tabs>
            <w:rPr>
              <w:rFonts w:ascii="宋体" w:hAnsi="宋体" w:cs="宋体"/>
              <w:sz w:val="24"/>
            </w:rPr>
          </w:pPr>
          <w:hyperlink w:anchor="_Toc18841" w:history="1">
            <w:r w:rsidR="0059241A">
              <w:rPr>
                <w:rFonts w:ascii="宋体" w:hAnsi="宋体" w:cs="宋体" w:hint="eastAsia"/>
                <w:sz w:val="24"/>
              </w:rPr>
              <w:t>4.1.2 试题录入</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_Toc18841 </w:instrText>
            </w:r>
            <w:r>
              <w:rPr>
                <w:rFonts w:ascii="宋体" w:hAnsi="宋体" w:cs="宋体" w:hint="eastAsia"/>
                <w:sz w:val="24"/>
              </w:rPr>
              <w:fldChar w:fldCharType="separate"/>
            </w:r>
            <w:r w:rsidR="0059241A">
              <w:rPr>
                <w:rFonts w:ascii="宋体" w:hAnsi="宋体" w:cs="宋体" w:hint="eastAsia"/>
                <w:sz w:val="24"/>
              </w:rPr>
              <w:t>- 19 -</w:t>
            </w:r>
            <w:r>
              <w:rPr>
                <w:rFonts w:ascii="宋体" w:hAnsi="宋体" w:cs="宋体" w:hint="eastAsia"/>
                <w:sz w:val="24"/>
              </w:rPr>
              <w:fldChar w:fldCharType="end"/>
            </w:r>
          </w:hyperlink>
        </w:p>
        <w:p w:rsidR="0074560E" w:rsidRDefault="00961DAC">
          <w:pPr>
            <w:pStyle w:val="20"/>
            <w:tabs>
              <w:tab w:val="right" w:leader="dot" w:pos="8929"/>
            </w:tabs>
            <w:rPr>
              <w:rFonts w:ascii="宋体" w:hAnsi="宋体" w:cs="宋体"/>
              <w:sz w:val="24"/>
            </w:rPr>
          </w:pPr>
          <w:hyperlink w:anchor="_Toc26034" w:history="1">
            <w:r w:rsidR="0059241A">
              <w:rPr>
                <w:rFonts w:ascii="宋体" w:hAnsi="宋体" w:cs="宋体" w:hint="eastAsia"/>
                <w:sz w:val="24"/>
              </w:rPr>
              <w:t>4.2在线组卷</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_Toc26034 </w:instrText>
            </w:r>
            <w:r>
              <w:rPr>
                <w:rFonts w:ascii="宋体" w:hAnsi="宋体" w:cs="宋体" w:hint="eastAsia"/>
                <w:sz w:val="24"/>
              </w:rPr>
              <w:fldChar w:fldCharType="separate"/>
            </w:r>
            <w:r w:rsidR="0059241A">
              <w:rPr>
                <w:rFonts w:ascii="宋体" w:hAnsi="宋体" w:cs="宋体" w:hint="eastAsia"/>
                <w:sz w:val="24"/>
              </w:rPr>
              <w:t>- 21 -</w:t>
            </w:r>
            <w:r>
              <w:rPr>
                <w:rFonts w:ascii="宋体" w:hAnsi="宋体" w:cs="宋体" w:hint="eastAsia"/>
                <w:sz w:val="24"/>
              </w:rPr>
              <w:fldChar w:fldCharType="end"/>
            </w:r>
          </w:hyperlink>
        </w:p>
        <w:p w:rsidR="0074560E" w:rsidRDefault="00961DAC">
          <w:pPr>
            <w:pStyle w:val="30"/>
            <w:tabs>
              <w:tab w:val="right" w:leader="dot" w:pos="8929"/>
            </w:tabs>
            <w:rPr>
              <w:rFonts w:ascii="宋体" w:hAnsi="宋体" w:cs="宋体"/>
              <w:sz w:val="24"/>
            </w:rPr>
          </w:pPr>
          <w:hyperlink w:anchor="_Toc22382" w:history="1">
            <w:r w:rsidR="0059241A">
              <w:rPr>
                <w:rFonts w:ascii="宋体" w:hAnsi="宋体" w:cs="宋体" w:hint="eastAsia"/>
                <w:sz w:val="24"/>
              </w:rPr>
              <w:t>4.2.1手动组卷</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_Toc22382 </w:instrText>
            </w:r>
            <w:r>
              <w:rPr>
                <w:rFonts w:ascii="宋体" w:hAnsi="宋体" w:cs="宋体" w:hint="eastAsia"/>
                <w:sz w:val="24"/>
              </w:rPr>
              <w:fldChar w:fldCharType="separate"/>
            </w:r>
            <w:r w:rsidR="0059241A">
              <w:rPr>
                <w:rFonts w:ascii="宋体" w:hAnsi="宋体" w:cs="宋体" w:hint="eastAsia"/>
                <w:sz w:val="24"/>
              </w:rPr>
              <w:t>- 21 -</w:t>
            </w:r>
            <w:r>
              <w:rPr>
                <w:rFonts w:ascii="宋体" w:hAnsi="宋体" w:cs="宋体" w:hint="eastAsia"/>
                <w:sz w:val="24"/>
              </w:rPr>
              <w:fldChar w:fldCharType="end"/>
            </w:r>
          </w:hyperlink>
        </w:p>
        <w:p w:rsidR="0074560E" w:rsidRDefault="00961DAC">
          <w:pPr>
            <w:pStyle w:val="30"/>
            <w:tabs>
              <w:tab w:val="right" w:leader="dot" w:pos="8929"/>
            </w:tabs>
            <w:rPr>
              <w:rFonts w:ascii="宋体" w:hAnsi="宋体" w:cs="宋体"/>
              <w:sz w:val="24"/>
            </w:rPr>
          </w:pPr>
          <w:hyperlink w:anchor="_Toc5780" w:history="1">
            <w:r w:rsidR="0059241A">
              <w:rPr>
                <w:rFonts w:ascii="宋体" w:hAnsi="宋体" w:cs="宋体" w:hint="eastAsia"/>
                <w:sz w:val="24"/>
              </w:rPr>
              <w:t>4.2.2自动组卷</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_Toc5780 </w:instrText>
            </w:r>
            <w:r>
              <w:rPr>
                <w:rFonts w:ascii="宋体" w:hAnsi="宋体" w:cs="宋体" w:hint="eastAsia"/>
                <w:sz w:val="24"/>
              </w:rPr>
              <w:fldChar w:fldCharType="separate"/>
            </w:r>
            <w:r w:rsidR="0059241A">
              <w:rPr>
                <w:rFonts w:ascii="宋体" w:hAnsi="宋体" w:cs="宋体" w:hint="eastAsia"/>
                <w:sz w:val="24"/>
              </w:rPr>
              <w:t>- 23 -</w:t>
            </w:r>
            <w:r>
              <w:rPr>
                <w:rFonts w:ascii="宋体" w:hAnsi="宋体" w:cs="宋体" w:hint="eastAsia"/>
                <w:sz w:val="24"/>
              </w:rPr>
              <w:fldChar w:fldCharType="end"/>
            </w:r>
          </w:hyperlink>
        </w:p>
        <w:p w:rsidR="0074560E" w:rsidRDefault="00961DAC">
          <w:pPr>
            <w:pStyle w:val="20"/>
            <w:tabs>
              <w:tab w:val="right" w:leader="dot" w:pos="8929"/>
            </w:tabs>
            <w:rPr>
              <w:rFonts w:ascii="宋体" w:hAnsi="宋体" w:cs="宋体"/>
              <w:sz w:val="24"/>
            </w:rPr>
          </w:pPr>
          <w:hyperlink w:anchor="_Toc10433" w:history="1">
            <w:r w:rsidR="0059241A">
              <w:rPr>
                <w:rFonts w:ascii="宋体" w:hAnsi="宋体" w:cs="宋体" w:hint="eastAsia"/>
                <w:sz w:val="24"/>
              </w:rPr>
              <w:t>4.3试卷下载</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_Toc10433 </w:instrText>
            </w:r>
            <w:r>
              <w:rPr>
                <w:rFonts w:ascii="宋体" w:hAnsi="宋体" w:cs="宋体" w:hint="eastAsia"/>
                <w:sz w:val="24"/>
              </w:rPr>
              <w:fldChar w:fldCharType="separate"/>
            </w:r>
            <w:r w:rsidR="0059241A">
              <w:rPr>
                <w:rFonts w:ascii="宋体" w:hAnsi="宋体" w:cs="宋体" w:hint="eastAsia"/>
                <w:sz w:val="24"/>
              </w:rPr>
              <w:t>- 24 -</w:t>
            </w:r>
            <w:r>
              <w:rPr>
                <w:rFonts w:ascii="宋体" w:hAnsi="宋体" w:cs="宋体" w:hint="eastAsia"/>
                <w:sz w:val="24"/>
              </w:rPr>
              <w:fldChar w:fldCharType="end"/>
            </w:r>
          </w:hyperlink>
        </w:p>
        <w:p w:rsidR="0074560E" w:rsidRDefault="00961DAC">
          <w:pPr>
            <w:pStyle w:val="10"/>
            <w:tabs>
              <w:tab w:val="right" w:leader="dot" w:pos="8929"/>
            </w:tabs>
            <w:rPr>
              <w:rFonts w:ascii="宋体" w:hAnsi="宋体" w:cs="宋体"/>
              <w:sz w:val="24"/>
            </w:rPr>
          </w:pPr>
          <w:hyperlink w:anchor="_Toc7504" w:history="1">
            <w:r w:rsidR="0059241A">
              <w:rPr>
                <w:rFonts w:ascii="宋体" w:hAnsi="宋体" w:cs="宋体" w:hint="eastAsia"/>
                <w:sz w:val="24"/>
              </w:rPr>
              <w:t>5. 总结与展望</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_Toc7504 </w:instrText>
            </w:r>
            <w:r>
              <w:rPr>
                <w:rFonts w:ascii="宋体" w:hAnsi="宋体" w:cs="宋体" w:hint="eastAsia"/>
                <w:sz w:val="24"/>
              </w:rPr>
              <w:fldChar w:fldCharType="separate"/>
            </w:r>
            <w:r w:rsidR="0059241A">
              <w:rPr>
                <w:rFonts w:ascii="宋体" w:hAnsi="宋体" w:cs="宋体" w:hint="eastAsia"/>
                <w:sz w:val="24"/>
              </w:rPr>
              <w:t>- 26 -</w:t>
            </w:r>
            <w:r>
              <w:rPr>
                <w:rFonts w:ascii="宋体" w:hAnsi="宋体" w:cs="宋体" w:hint="eastAsia"/>
                <w:sz w:val="24"/>
              </w:rPr>
              <w:fldChar w:fldCharType="end"/>
            </w:r>
          </w:hyperlink>
        </w:p>
        <w:p w:rsidR="0074560E" w:rsidRDefault="00961DAC">
          <w:pPr>
            <w:pStyle w:val="10"/>
            <w:tabs>
              <w:tab w:val="right" w:leader="dot" w:pos="8929"/>
            </w:tabs>
            <w:rPr>
              <w:rFonts w:ascii="宋体" w:hAnsi="宋体" w:cs="宋体"/>
              <w:sz w:val="24"/>
            </w:rPr>
          </w:pPr>
          <w:hyperlink w:anchor="_Toc12431" w:history="1">
            <w:r w:rsidR="0059241A">
              <w:rPr>
                <w:rFonts w:ascii="宋体" w:hAnsi="宋体" w:cs="宋体" w:hint="eastAsia"/>
                <w:sz w:val="24"/>
              </w:rPr>
              <w:t>参考文献：</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_Toc12431 </w:instrText>
            </w:r>
            <w:r>
              <w:rPr>
                <w:rFonts w:ascii="宋体" w:hAnsi="宋体" w:cs="宋体" w:hint="eastAsia"/>
                <w:sz w:val="24"/>
              </w:rPr>
              <w:fldChar w:fldCharType="separate"/>
            </w:r>
            <w:r w:rsidR="0059241A">
              <w:rPr>
                <w:rFonts w:ascii="宋体" w:hAnsi="宋体" w:cs="宋体" w:hint="eastAsia"/>
                <w:sz w:val="24"/>
              </w:rPr>
              <w:t>- 27 -</w:t>
            </w:r>
            <w:r>
              <w:rPr>
                <w:rFonts w:ascii="宋体" w:hAnsi="宋体" w:cs="宋体" w:hint="eastAsia"/>
                <w:sz w:val="24"/>
              </w:rPr>
              <w:fldChar w:fldCharType="end"/>
            </w:r>
          </w:hyperlink>
        </w:p>
        <w:p w:rsidR="0074560E" w:rsidRDefault="00961DAC">
          <w:r>
            <w:rPr>
              <w:rFonts w:ascii="宋体" w:hAnsi="宋体" w:cs="宋体" w:hint="eastAsia"/>
              <w:bCs/>
              <w:sz w:val="24"/>
              <w:lang w:val="zh-CN"/>
            </w:rPr>
            <w:fldChar w:fldCharType="end"/>
          </w:r>
        </w:p>
      </w:sdtContent>
    </w:sdt>
    <w:p w:rsidR="0074560E" w:rsidRDefault="0074560E">
      <w:pPr>
        <w:widowControl/>
        <w:jc w:val="left"/>
        <w:rPr>
          <w:rFonts w:cstheme="majorBidi"/>
          <w:b/>
          <w:bCs/>
          <w:sz w:val="28"/>
          <w:szCs w:val="28"/>
        </w:rPr>
      </w:pPr>
    </w:p>
    <w:p w:rsidR="0074560E" w:rsidRDefault="0074560E">
      <w:pPr>
        <w:pStyle w:val="3"/>
        <w:spacing w:before="480" w:line="400" w:lineRule="exact"/>
        <w:rPr>
          <w:rStyle w:val="Char2"/>
        </w:rPr>
        <w:sectPr w:rsidR="0074560E">
          <w:footnotePr>
            <w:numFmt w:val="decimalEnclosedCircleChinese"/>
          </w:footnotePr>
          <w:pgSz w:w="11906" w:h="16838"/>
          <w:pgMar w:top="1418" w:right="1418" w:bottom="1418" w:left="1559" w:header="851" w:footer="851" w:gutter="0"/>
          <w:pgNumType w:fmt="numberInDash" w:start="0"/>
          <w:cols w:space="720"/>
          <w:titlePg/>
          <w:docGrid w:type="lines" w:linePitch="424"/>
        </w:sectPr>
      </w:pPr>
    </w:p>
    <w:p w:rsidR="0074560E" w:rsidRDefault="0074560E"/>
    <w:p w:rsidR="0074560E" w:rsidRDefault="0059241A">
      <w:pPr>
        <w:pStyle w:val="a9"/>
        <w:rPr>
          <w:rFonts w:ascii="Times New Roman" w:hAnsi="Times New Roman"/>
        </w:rPr>
      </w:pPr>
      <w:bookmarkStart w:id="1" w:name="_Toc1447"/>
      <w:r>
        <w:rPr>
          <w:rFonts w:ascii="Times New Roman" w:hAnsi="Times New Roman" w:hint="eastAsia"/>
        </w:rPr>
        <w:t>在线组卷系统的设计与实现</w:t>
      </w:r>
      <w:bookmarkEnd w:id="1"/>
    </w:p>
    <w:p w:rsidR="0074560E" w:rsidRDefault="0059241A" w:rsidP="00474354">
      <w:pPr>
        <w:spacing w:beforeLines="50"/>
        <w:jc w:val="center"/>
        <w:rPr>
          <w:sz w:val="28"/>
        </w:rPr>
      </w:pPr>
      <w:r>
        <w:rPr>
          <w:rFonts w:hint="eastAsia"/>
          <w:sz w:val="28"/>
        </w:rPr>
        <w:t>张迪</w:t>
      </w:r>
    </w:p>
    <w:p w:rsidR="0074560E" w:rsidRDefault="0059241A">
      <w:pPr>
        <w:spacing w:line="400" w:lineRule="exact"/>
        <w:ind w:firstLine="482"/>
        <w:jc w:val="center"/>
      </w:pPr>
      <w:r>
        <w:t>（山东师范大学</w:t>
      </w:r>
      <w:r>
        <w:rPr>
          <w:rFonts w:hint="eastAsia"/>
        </w:rPr>
        <w:t>信息科学与工程</w:t>
      </w:r>
      <w:r>
        <w:t>学院</w:t>
      </w:r>
      <w:r>
        <w:rPr>
          <w:rFonts w:hint="eastAsia"/>
        </w:rPr>
        <w:t>计算机科学与技术专业计工本方向</w:t>
      </w:r>
      <w:r>
        <w:t>2015</w:t>
      </w:r>
      <w:r>
        <w:t>级</w:t>
      </w:r>
      <w:r>
        <w:t>1</w:t>
      </w:r>
      <w:r>
        <w:t>班）</w:t>
      </w:r>
    </w:p>
    <w:p w:rsidR="0074560E" w:rsidRDefault="0074560E">
      <w:pPr>
        <w:spacing w:line="400" w:lineRule="exact"/>
        <w:ind w:firstLine="482"/>
        <w:jc w:val="center"/>
      </w:pPr>
    </w:p>
    <w:p w:rsidR="0074560E" w:rsidRDefault="0059241A">
      <w:pPr>
        <w:spacing w:line="400" w:lineRule="exact"/>
        <w:ind w:firstLineChars="200" w:firstLine="482"/>
        <w:rPr>
          <w:bCs/>
          <w:sz w:val="24"/>
        </w:rPr>
      </w:pPr>
      <w:bookmarkStart w:id="2" w:name="_Toc168118614"/>
      <w:bookmarkStart w:id="3" w:name="_Toc168118672"/>
      <w:bookmarkStart w:id="4" w:name="_Toc168119197"/>
      <w:bookmarkStart w:id="5" w:name="_Toc168044970"/>
      <w:bookmarkStart w:id="6" w:name="_Toc168044652"/>
      <w:bookmarkStart w:id="7" w:name="_Toc168119086"/>
      <w:r>
        <w:rPr>
          <w:rStyle w:val="1Char1"/>
        </w:rPr>
        <w:t>摘要</w:t>
      </w:r>
      <w:bookmarkEnd w:id="2"/>
      <w:bookmarkEnd w:id="3"/>
      <w:bookmarkEnd w:id="4"/>
      <w:bookmarkEnd w:id="5"/>
      <w:bookmarkEnd w:id="6"/>
      <w:bookmarkEnd w:id="7"/>
      <w:r>
        <w:rPr>
          <w:b/>
          <w:bCs/>
          <w:sz w:val="24"/>
        </w:rPr>
        <w:t>：</w:t>
      </w:r>
      <w:r>
        <w:rPr>
          <w:rFonts w:hint="eastAsia"/>
          <w:bCs/>
          <w:sz w:val="24"/>
        </w:rPr>
        <w:t>为了满足在线组卷的需要，本文设计并实现了一款在线组卷系统。该系统主要包括题库管理，试卷管理，用户管理，手动组卷，自动组卷以及试卷下载等功能，为教师和管理员用户提供了相应的服务。</w:t>
      </w:r>
    </w:p>
    <w:p w:rsidR="0074560E" w:rsidRDefault="0059241A">
      <w:pPr>
        <w:spacing w:line="400" w:lineRule="exact"/>
        <w:ind w:firstLineChars="200" w:firstLine="480"/>
        <w:rPr>
          <w:b/>
          <w:bCs/>
          <w:sz w:val="24"/>
        </w:rPr>
      </w:pPr>
      <w:r>
        <w:rPr>
          <w:rFonts w:hint="eastAsia"/>
          <w:bCs/>
          <w:sz w:val="24"/>
        </w:rPr>
        <w:t>该系统基于</w:t>
      </w:r>
      <w:r>
        <w:rPr>
          <w:rFonts w:hint="eastAsia"/>
          <w:bCs/>
          <w:sz w:val="24"/>
        </w:rPr>
        <w:t>SSM</w:t>
      </w:r>
      <w:r>
        <w:rPr>
          <w:rFonts w:hint="eastAsia"/>
          <w:bCs/>
          <w:sz w:val="24"/>
        </w:rPr>
        <w:t>框架，以</w:t>
      </w:r>
      <w:r>
        <w:rPr>
          <w:rFonts w:hint="eastAsia"/>
          <w:bCs/>
          <w:sz w:val="24"/>
        </w:rPr>
        <w:t>JAVA</w:t>
      </w:r>
      <w:r>
        <w:rPr>
          <w:rFonts w:hint="eastAsia"/>
          <w:bCs/>
          <w:sz w:val="24"/>
        </w:rPr>
        <w:t>作为开发语言，以</w:t>
      </w:r>
      <w:r>
        <w:rPr>
          <w:rFonts w:hint="eastAsia"/>
          <w:bCs/>
          <w:sz w:val="24"/>
        </w:rPr>
        <w:t>Mysql</w:t>
      </w:r>
      <w:r>
        <w:rPr>
          <w:rFonts w:hint="eastAsia"/>
          <w:bCs/>
          <w:sz w:val="24"/>
        </w:rPr>
        <w:t>作为后台数据库，对在线组卷系统进行开发与实现。</w:t>
      </w:r>
    </w:p>
    <w:p w:rsidR="0074560E" w:rsidRDefault="0074560E">
      <w:pPr>
        <w:spacing w:line="400" w:lineRule="exact"/>
        <w:rPr>
          <w:sz w:val="24"/>
        </w:rPr>
      </w:pPr>
    </w:p>
    <w:p w:rsidR="0074560E" w:rsidRDefault="0059241A" w:rsidP="00474354">
      <w:pPr>
        <w:spacing w:beforeLines="50" w:line="400" w:lineRule="exact"/>
        <w:ind w:firstLineChars="199" w:firstLine="479"/>
        <w:rPr>
          <w:bCs/>
          <w:sz w:val="24"/>
        </w:rPr>
      </w:pPr>
      <w:r>
        <w:rPr>
          <w:b/>
          <w:bCs/>
          <w:sz w:val="24"/>
        </w:rPr>
        <w:t>关键词</w:t>
      </w:r>
      <w:r>
        <w:rPr>
          <w:bCs/>
          <w:sz w:val="24"/>
        </w:rPr>
        <w:t>：</w:t>
      </w:r>
      <w:r>
        <w:rPr>
          <w:rFonts w:hint="eastAsia"/>
          <w:bCs/>
          <w:sz w:val="24"/>
        </w:rPr>
        <w:t>在线组卷系统；</w:t>
      </w:r>
      <w:r>
        <w:rPr>
          <w:rFonts w:hint="eastAsia"/>
          <w:bCs/>
          <w:sz w:val="24"/>
        </w:rPr>
        <w:t>SSM</w:t>
      </w:r>
      <w:r>
        <w:rPr>
          <w:rFonts w:hint="eastAsia"/>
          <w:bCs/>
          <w:sz w:val="24"/>
        </w:rPr>
        <w:t>；</w:t>
      </w:r>
      <w:r>
        <w:rPr>
          <w:rFonts w:hint="eastAsia"/>
          <w:bCs/>
          <w:sz w:val="24"/>
        </w:rPr>
        <w:t>Java</w:t>
      </w:r>
      <w:r>
        <w:rPr>
          <w:rFonts w:hint="eastAsia"/>
          <w:bCs/>
          <w:sz w:val="24"/>
        </w:rPr>
        <w:t>；</w:t>
      </w:r>
      <w:r>
        <w:rPr>
          <w:rFonts w:hint="eastAsia"/>
          <w:bCs/>
          <w:sz w:val="24"/>
        </w:rPr>
        <w:t>Mysql;</w:t>
      </w:r>
    </w:p>
    <w:p w:rsidR="0074560E" w:rsidRDefault="0074560E">
      <w:pPr>
        <w:spacing w:line="300" w:lineRule="auto"/>
        <w:rPr>
          <w:sz w:val="24"/>
        </w:rPr>
      </w:pPr>
    </w:p>
    <w:p w:rsidR="0074560E" w:rsidRDefault="0074560E">
      <w:pPr>
        <w:widowControl/>
        <w:jc w:val="left"/>
        <w:rPr>
          <w:b/>
        </w:rPr>
      </w:pPr>
    </w:p>
    <w:p w:rsidR="0074560E" w:rsidRDefault="0074560E">
      <w:pPr>
        <w:widowControl/>
        <w:jc w:val="left"/>
        <w:rPr>
          <w:b/>
        </w:rPr>
      </w:pPr>
    </w:p>
    <w:p w:rsidR="0074560E" w:rsidRDefault="0059241A">
      <w:pPr>
        <w:pStyle w:val="a9"/>
        <w:rPr>
          <w:rFonts w:ascii="Times New Roman" w:hAnsi="Times New Roman" w:cs="Times New Roman"/>
        </w:rPr>
      </w:pPr>
      <w:bookmarkStart w:id="8" w:name="_Toc20136"/>
      <w:r>
        <w:rPr>
          <w:rFonts w:ascii="Times New Roman" w:hAnsi="Times New Roman" w:cs="Times New Roman"/>
        </w:rPr>
        <w:t>Design and Implementation of Online generating test paper System</w:t>
      </w:r>
      <w:bookmarkEnd w:id="8"/>
    </w:p>
    <w:p w:rsidR="0074560E" w:rsidRDefault="0059241A" w:rsidP="00474354">
      <w:pPr>
        <w:spacing w:beforeLines="50"/>
        <w:jc w:val="center"/>
        <w:rPr>
          <w:sz w:val="28"/>
        </w:rPr>
      </w:pPr>
      <w:r>
        <w:rPr>
          <w:rFonts w:hint="eastAsia"/>
          <w:sz w:val="28"/>
        </w:rPr>
        <w:t>Zhang-Di</w:t>
      </w:r>
    </w:p>
    <w:p w:rsidR="0074560E" w:rsidRDefault="0059241A">
      <w:pPr>
        <w:spacing w:line="400" w:lineRule="exact"/>
        <w:ind w:firstLine="482"/>
        <w:jc w:val="center"/>
      </w:pPr>
      <w:r>
        <w:t>（</w:t>
      </w:r>
      <w:r>
        <w:rPr>
          <w:rFonts w:hint="eastAsia"/>
          <w:sz w:val="24"/>
        </w:rPr>
        <w:t>School</w:t>
      </w:r>
      <w:r>
        <w:rPr>
          <w:sz w:val="24"/>
        </w:rPr>
        <w:t xml:space="preserve"> of Information Science and Engineering, Shan</w:t>
      </w:r>
      <w:r>
        <w:rPr>
          <w:rFonts w:hint="eastAsia"/>
          <w:sz w:val="24"/>
        </w:rPr>
        <w:t>d</w:t>
      </w:r>
      <w:r>
        <w:rPr>
          <w:sz w:val="24"/>
        </w:rPr>
        <w:t>ong Normal University</w:t>
      </w:r>
      <w:r>
        <w:t>）</w:t>
      </w:r>
    </w:p>
    <w:p w:rsidR="0074560E" w:rsidRDefault="0074560E">
      <w:pPr>
        <w:spacing w:line="400" w:lineRule="exact"/>
        <w:ind w:firstLine="482"/>
        <w:jc w:val="center"/>
      </w:pPr>
    </w:p>
    <w:p w:rsidR="0074560E" w:rsidRDefault="0059241A">
      <w:pPr>
        <w:ind w:firstLineChars="200" w:firstLine="482"/>
        <w:rPr>
          <w:sz w:val="24"/>
        </w:rPr>
      </w:pPr>
      <w:r>
        <w:rPr>
          <w:rStyle w:val="1Char1"/>
          <w:rFonts w:hint="eastAsia"/>
        </w:rPr>
        <w:t>Abstract:</w:t>
      </w:r>
      <w:r>
        <w:rPr>
          <w:sz w:val="24"/>
        </w:rPr>
        <w:t>In order to meet the needs of Online generating test paper, this paper designs and implementations an online genreating test paper system. The system mainly includes the function of question bank management, test paper management, user management, Manual test paper generation, auto-generating test paper and test paper download. Which provides corresponding services for teachers and administrator users.</w:t>
      </w:r>
    </w:p>
    <w:p w:rsidR="0074560E" w:rsidRDefault="0059241A">
      <w:pPr>
        <w:ind w:firstLineChars="200" w:firstLine="480"/>
        <w:rPr>
          <w:sz w:val="24"/>
        </w:rPr>
      </w:pPr>
      <w:r>
        <w:rPr>
          <w:sz w:val="24"/>
        </w:rPr>
        <w:t xml:space="preserve">The system is based on SSM framework, with Java as the development language, Mysql as the background database, and the system is developed and implemented.  </w:t>
      </w:r>
    </w:p>
    <w:p w:rsidR="0074560E" w:rsidRDefault="0074560E">
      <w:pPr>
        <w:spacing w:line="400" w:lineRule="exact"/>
        <w:ind w:firstLineChars="200" w:firstLine="480"/>
        <w:rPr>
          <w:sz w:val="24"/>
        </w:rPr>
      </w:pPr>
    </w:p>
    <w:p w:rsidR="0074560E" w:rsidRDefault="0059241A">
      <w:pPr>
        <w:widowControl/>
        <w:ind w:firstLine="420"/>
        <w:jc w:val="left"/>
        <w:rPr>
          <w:b/>
        </w:rPr>
      </w:pPr>
      <w:r>
        <w:rPr>
          <w:rFonts w:hint="eastAsia"/>
          <w:b/>
          <w:bCs/>
          <w:sz w:val="24"/>
        </w:rPr>
        <w:t>Key words:</w:t>
      </w:r>
      <w:r>
        <w:rPr>
          <w:rFonts w:hint="eastAsia"/>
          <w:sz w:val="24"/>
        </w:rPr>
        <w:t xml:space="preserve"> Online </w:t>
      </w:r>
      <w:r>
        <w:rPr>
          <w:sz w:val="24"/>
        </w:rPr>
        <w:t xml:space="preserve">generating test paper </w:t>
      </w:r>
      <w:r>
        <w:rPr>
          <w:rFonts w:hint="eastAsia"/>
          <w:sz w:val="24"/>
        </w:rPr>
        <w:t>System;</w:t>
      </w:r>
      <w:r>
        <w:rPr>
          <w:sz w:val="24"/>
        </w:rPr>
        <w:t xml:space="preserve"> SSM; </w:t>
      </w:r>
      <w:r>
        <w:rPr>
          <w:rFonts w:hint="eastAsia"/>
          <w:sz w:val="24"/>
        </w:rPr>
        <w:t>Java;Mysql.</w:t>
      </w:r>
      <w:r>
        <w:rPr>
          <w:b/>
        </w:rPr>
        <w:br w:type="page"/>
      </w:r>
    </w:p>
    <w:p w:rsidR="0074560E" w:rsidRDefault="0074560E">
      <w:pPr>
        <w:spacing w:line="400" w:lineRule="exact"/>
        <w:rPr>
          <w:b/>
        </w:rPr>
      </w:pPr>
    </w:p>
    <w:p w:rsidR="0074560E" w:rsidRDefault="0059241A">
      <w:pPr>
        <w:pStyle w:val="1"/>
        <w:numPr>
          <w:ilvl w:val="0"/>
          <w:numId w:val="1"/>
        </w:numPr>
        <w:spacing w:line="480" w:lineRule="auto"/>
        <w:rPr>
          <w:rFonts w:eastAsia="宋体"/>
          <w:sz w:val="36"/>
          <w:szCs w:val="36"/>
        </w:rPr>
      </w:pPr>
      <w:bookmarkStart w:id="9" w:name="_Toc168044040"/>
      <w:bookmarkStart w:id="10" w:name="_Toc168044298"/>
      <w:bookmarkStart w:id="11" w:name="_Toc168118674"/>
      <w:bookmarkStart w:id="12" w:name="_Toc168044972"/>
      <w:bookmarkStart w:id="13" w:name="_Toc168118616"/>
      <w:bookmarkStart w:id="14" w:name="_Toc168044233"/>
      <w:bookmarkStart w:id="15" w:name="_Toc160773463"/>
      <w:bookmarkStart w:id="16" w:name="_Toc168119199"/>
      <w:bookmarkStart w:id="17" w:name="_Toc168044178"/>
      <w:bookmarkStart w:id="18" w:name="_Toc166975967"/>
      <w:bookmarkStart w:id="19" w:name="_Toc168044113"/>
      <w:bookmarkStart w:id="20" w:name="_Toc168044654"/>
      <w:bookmarkStart w:id="21" w:name="_Toc160774523"/>
      <w:bookmarkStart w:id="22" w:name="_Toc27738"/>
      <w:bookmarkStart w:id="23" w:name="_Toc168044505"/>
      <w:bookmarkStart w:id="24" w:name="_Toc168044576"/>
      <w:bookmarkStart w:id="25" w:name="_Toc168119088"/>
      <w:r>
        <w:rPr>
          <w:rFonts w:eastAsia="宋体"/>
          <w:sz w:val="36"/>
          <w:szCs w:val="36"/>
        </w:rPr>
        <w:t>引言</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74560E" w:rsidRDefault="0074560E"/>
    <w:p w:rsidR="0074560E" w:rsidRDefault="0059241A">
      <w:pPr>
        <w:pStyle w:val="2"/>
        <w:ind w:firstLine="0"/>
        <w:jc w:val="left"/>
        <w:rPr>
          <w:rFonts w:eastAsia="宋体"/>
        </w:rPr>
      </w:pPr>
      <w:bookmarkStart w:id="26" w:name="_Toc13008"/>
      <w:r>
        <w:rPr>
          <w:rFonts w:eastAsia="宋体" w:hint="eastAsia"/>
        </w:rPr>
        <w:t>1.1</w:t>
      </w:r>
      <w:r>
        <w:rPr>
          <w:rFonts w:eastAsia="宋体" w:hint="eastAsia"/>
        </w:rPr>
        <w:t>应用背景与价值</w:t>
      </w:r>
      <w:bookmarkEnd w:id="26"/>
    </w:p>
    <w:p w:rsidR="0074560E" w:rsidRDefault="0059241A">
      <w:pPr>
        <w:ind w:firstLineChars="150" w:firstLine="360"/>
        <w:jc w:val="left"/>
        <w:rPr>
          <w:sz w:val="24"/>
        </w:rPr>
      </w:pPr>
      <w:r>
        <w:rPr>
          <w:rFonts w:hint="eastAsia"/>
          <w:sz w:val="24"/>
        </w:rPr>
        <w:t>随着计算机技术和网络的高速发展，全世界都逐渐步入了互联网时代。也正是随着互联网时代的到来，社会上的各行各业都受到了互联网的巨大影响</w:t>
      </w:r>
      <w:r w:rsidR="00961DAC">
        <w:rPr>
          <w:rFonts w:hint="eastAsia"/>
          <w:sz w:val="24"/>
          <w:vertAlign w:val="superscript"/>
        </w:rPr>
        <w:fldChar w:fldCharType="begin"/>
      </w:r>
      <w:r>
        <w:rPr>
          <w:rFonts w:hint="eastAsia"/>
          <w:sz w:val="24"/>
          <w:vertAlign w:val="superscript"/>
        </w:rPr>
        <w:instrText xml:space="preserve"> REF _Ref23699 \n </w:instrText>
      </w:r>
      <w:r w:rsidR="00961DAC">
        <w:rPr>
          <w:rFonts w:hint="eastAsia"/>
          <w:sz w:val="24"/>
          <w:vertAlign w:val="superscript"/>
        </w:rPr>
        <w:fldChar w:fldCharType="separate"/>
      </w:r>
      <w:r>
        <w:rPr>
          <w:rFonts w:hint="eastAsia"/>
          <w:sz w:val="24"/>
          <w:vertAlign w:val="superscript"/>
        </w:rPr>
        <w:t>[1]</w:t>
      </w:r>
      <w:r w:rsidR="00961DAC">
        <w:rPr>
          <w:rFonts w:hint="eastAsia"/>
          <w:sz w:val="24"/>
          <w:vertAlign w:val="superscript"/>
        </w:rPr>
        <w:fldChar w:fldCharType="end"/>
      </w:r>
      <w:r>
        <w:rPr>
          <w:rFonts w:hint="eastAsia"/>
          <w:sz w:val="24"/>
        </w:rPr>
        <w:t>，比如“互联网</w:t>
      </w:r>
      <w:r>
        <w:rPr>
          <w:rFonts w:hint="eastAsia"/>
          <w:sz w:val="24"/>
        </w:rPr>
        <w:t>+</w:t>
      </w:r>
      <w:r>
        <w:rPr>
          <w:rFonts w:hint="eastAsia"/>
          <w:sz w:val="24"/>
        </w:rPr>
        <w:t>商品”产生网购，“互联网</w:t>
      </w:r>
      <w:r>
        <w:rPr>
          <w:rFonts w:hint="eastAsia"/>
          <w:sz w:val="24"/>
        </w:rPr>
        <w:t>+</w:t>
      </w:r>
      <w:r>
        <w:rPr>
          <w:rFonts w:hint="eastAsia"/>
          <w:sz w:val="24"/>
        </w:rPr>
        <w:t>社交”产生了各种网络社交软件。而“互联网</w:t>
      </w:r>
      <w:r>
        <w:rPr>
          <w:rFonts w:hint="eastAsia"/>
          <w:sz w:val="24"/>
        </w:rPr>
        <w:t>+</w:t>
      </w:r>
      <w:r>
        <w:rPr>
          <w:rFonts w:hint="eastAsia"/>
          <w:sz w:val="24"/>
        </w:rPr>
        <w:t>教育”</w:t>
      </w:r>
      <w:r w:rsidR="00961DAC">
        <w:rPr>
          <w:rFonts w:hint="eastAsia"/>
          <w:sz w:val="24"/>
          <w:vertAlign w:val="superscript"/>
        </w:rPr>
        <w:fldChar w:fldCharType="begin"/>
      </w:r>
      <w:r>
        <w:rPr>
          <w:rFonts w:hint="eastAsia"/>
          <w:sz w:val="24"/>
          <w:vertAlign w:val="superscript"/>
        </w:rPr>
        <w:instrText xml:space="preserve"> REF _Ref1148 \n </w:instrText>
      </w:r>
      <w:r w:rsidR="00961DAC">
        <w:rPr>
          <w:rFonts w:hint="eastAsia"/>
          <w:sz w:val="24"/>
          <w:vertAlign w:val="superscript"/>
        </w:rPr>
        <w:fldChar w:fldCharType="separate"/>
      </w:r>
      <w:r>
        <w:rPr>
          <w:rFonts w:hint="eastAsia"/>
          <w:sz w:val="24"/>
          <w:vertAlign w:val="superscript"/>
        </w:rPr>
        <w:t>[2]</w:t>
      </w:r>
      <w:r w:rsidR="00961DAC">
        <w:rPr>
          <w:rFonts w:hint="eastAsia"/>
          <w:sz w:val="24"/>
          <w:vertAlign w:val="superscript"/>
        </w:rPr>
        <w:fldChar w:fldCharType="end"/>
      </w:r>
    </w:p>
    <w:p w:rsidR="0074560E" w:rsidRDefault="0059241A">
      <w:pPr>
        <w:jc w:val="left"/>
        <w:rPr>
          <w:sz w:val="24"/>
        </w:rPr>
      </w:pPr>
      <w:r>
        <w:rPr>
          <w:rFonts w:hint="eastAsia"/>
          <w:sz w:val="24"/>
        </w:rPr>
        <w:t>也发生了剧烈的化学反应，像网上教学，在线考试，视频面试等都是“互联网</w:t>
      </w:r>
      <w:r>
        <w:rPr>
          <w:rFonts w:hint="eastAsia"/>
          <w:sz w:val="24"/>
        </w:rPr>
        <w:t>+</w:t>
      </w:r>
      <w:r>
        <w:rPr>
          <w:rFonts w:hint="eastAsia"/>
          <w:sz w:val="24"/>
        </w:rPr>
        <w:t>教育”的产物。相比于传统的教育方式，互联网式的教育赋予给了它更加鲜活的生命力，传统的教育方式都只能局限在一间教室里，而互联网式的在线教育方式更有利于拓展学生们获取知识的途径，也更能使学生的碎片时间得到更加有效的利用</w:t>
      </w:r>
      <w:r w:rsidR="00961DAC">
        <w:rPr>
          <w:rFonts w:hint="eastAsia"/>
          <w:sz w:val="24"/>
          <w:vertAlign w:val="superscript"/>
        </w:rPr>
        <w:fldChar w:fldCharType="begin"/>
      </w:r>
      <w:r>
        <w:rPr>
          <w:rFonts w:hint="eastAsia"/>
          <w:sz w:val="24"/>
          <w:vertAlign w:val="superscript"/>
        </w:rPr>
        <w:instrText xml:space="preserve"> REF _Ref25404 \n </w:instrText>
      </w:r>
      <w:r w:rsidR="00961DAC">
        <w:rPr>
          <w:rFonts w:hint="eastAsia"/>
          <w:sz w:val="24"/>
          <w:vertAlign w:val="superscript"/>
        </w:rPr>
        <w:fldChar w:fldCharType="separate"/>
      </w:r>
      <w:r>
        <w:rPr>
          <w:rFonts w:hint="eastAsia"/>
          <w:sz w:val="24"/>
          <w:vertAlign w:val="superscript"/>
        </w:rPr>
        <w:t>[3]</w:t>
      </w:r>
      <w:r w:rsidR="00961DAC">
        <w:rPr>
          <w:rFonts w:hint="eastAsia"/>
          <w:sz w:val="24"/>
          <w:vertAlign w:val="superscript"/>
        </w:rPr>
        <w:fldChar w:fldCharType="end"/>
      </w:r>
      <w:r>
        <w:rPr>
          <w:rFonts w:hint="eastAsia"/>
          <w:sz w:val="24"/>
        </w:rPr>
        <w:t>。</w:t>
      </w:r>
    </w:p>
    <w:p w:rsidR="0074560E" w:rsidRDefault="0059241A">
      <w:pPr>
        <w:ind w:firstLine="420"/>
        <w:jc w:val="left"/>
        <w:rPr>
          <w:sz w:val="24"/>
        </w:rPr>
      </w:pPr>
      <w:r>
        <w:rPr>
          <w:rFonts w:hint="eastAsia"/>
          <w:sz w:val="24"/>
        </w:rPr>
        <w:t>在上述的教育背景下，线上的考试方式也逐渐在各大学校普及开来。一套试卷的结构、题目质量以及合理程度都是非常重要的，所以组卷就成为了整个考试流程中最为核心的一步。</w:t>
      </w:r>
    </w:p>
    <w:p w:rsidR="0074560E" w:rsidRDefault="0059241A">
      <w:pPr>
        <w:ind w:firstLine="420"/>
        <w:jc w:val="left"/>
        <w:rPr>
          <w:sz w:val="24"/>
        </w:rPr>
      </w:pPr>
      <w:r>
        <w:rPr>
          <w:rFonts w:hint="eastAsia"/>
          <w:sz w:val="24"/>
        </w:rPr>
        <w:t>不管是适合于线上的考试还是不适合于线上的考试，一套优秀的在线组卷系统都能为它们提供更多的便利。这种在线组卷可以通过教师手动选择题库中试题从而生成一套试卷，也可以通过教师设置的试卷结构来自动组成一套试卷，比传统的组卷方式更加的灵活，同样也让组成的试卷更加合理和客观</w:t>
      </w:r>
      <w:r w:rsidR="00961DAC">
        <w:rPr>
          <w:rFonts w:hint="eastAsia"/>
          <w:sz w:val="24"/>
          <w:vertAlign w:val="superscript"/>
        </w:rPr>
        <w:fldChar w:fldCharType="begin"/>
      </w:r>
      <w:r>
        <w:rPr>
          <w:rFonts w:hint="eastAsia"/>
          <w:sz w:val="24"/>
          <w:vertAlign w:val="superscript"/>
        </w:rPr>
        <w:instrText xml:space="preserve"> REF _Ref25989 \n </w:instrText>
      </w:r>
      <w:r w:rsidR="00961DAC">
        <w:rPr>
          <w:rFonts w:hint="eastAsia"/>
          <w:sz w:val="24"/>
          <w:vertAlign w:val="superscript"/>
        </w:rPr>
        <w:fldChar w:fldCharType="separate"/>
      </w:r>
      <w:r>
        <w:rPr>
          <w:rFonts w:hint="eastAsia"/>
          <w:sz w:val="24"/>
          <w:vertAlign w:val="superscript"/>
        </w:rPr>
        <w:t>[4]</w:t>
      </w:r>
      <w:r w:rsidR="00961DAC">
        <w:rPr>
          <w:rFonts w:hint="eastAsia"/>
          <w:sz w:val="24"/>
          <w:vertAlign w:val="superscript"/>
        </w:rPr>
        <w:fldChar w:fldCharType="end"/>
      </w:r>
      <w:r>
        <w:rPr>
          <w:rFonts w:hint="eastAsia"/>
          <w:sz w:val="24"/>
        </w:rPr>
        <w:t>。</w:t>
      </w:r>
    </w:p>
    <w:p w:rsidR="0074560E" w:rsidRDefault="0074560E">
      <w:pPr>
        <w:ind w:firstLine="420"/>
        <w:jc w:val="left"/>
        <w:rPr>
          <w:sz w:val="24"/>
        </w:rPr>
      </w:pPr>
    </w:p>
    <w:p w:rsidR="0074560E" w:rsidRDefault="0059241A">
      <w:pPr>
        <w:pStyle w:val="2"/>
        <w:ind w:firstLine="0"/>
        <w:jc w:val="both"/>
        <w:rPr>
          <w:rFonts w:eastAsia="宋体"/>
        </w:rPr>
      </w:pPr>
      <w:bookmarkStart w:id="27" w:name="_Toc9147"/>
      <w:r>
        <w:rPr>
          <w:rFonts w:eastAsia="宋体" w:hint="eastAsia"/>
        </w:rPr>
        <w:t>1.2</w:t>
      </w:r>
      <w:r>
        <w:rPr>
          <w:rFonts w:eastAsia="宋体" w:hint="eastAsia"/>
        </w:rPr>
        <w:t>开发工具与技术</w:t>
      </w:r>
      <w:bookmarkEnd w:id="27"/>
    </w:p>
    <w:p w:rsidR="0074560E" w:rsidRDefault="00474354" w:rsidP="00474354">
      <w:pPr>
        <w:ind w:left="420"/>
        <w:rPr>
          <w:sz w:val="24"/>
        </w:rPr>
        <w:pPrChange w:id="28" w:author="thinkpad" w:date="2019-05-14T09:25:00Z">
          <w:pPr>
            <w:numPr>
              <w:numId w:val="2"/>
            </w:numPr>
            <w:ind w:firstLine="420"/>
          </w:pPr>
        </w:pPrChange>
      </w:pPr>
      <w:ins w:id="29" w:author="thinkpad" w:date="2019-05-14T09:25:00Z">
        <w:r>
          <w:rPr>
            <w:rFonts w:hint="eastAsia"/>
            <w:sz w:val="24"/>
          </w:rPr>
          <w:t xml:space="preserve">(1) </w:t>
        </w:r>
      </w:ins>
      <w:r w:rsidR="0059241A">
        <w:rPr>
          <w:rFonts w:hint="eastAsia"/>
          <w:sz w:val="24"/>
        </w:rPr>
        <w:t>IDEA</w:t>
      </w:r>
      <w:r w:rsidR="0059241A">
        <w:rPr>
          <w:rFonts w:hint="eastAsia"/>
          <w:sz w:val="24"/>
        </w:rPr>
        <w:t>：</w:t>
      </w:r>
      <w:r w:rsidR="0059241A">
        <w:rPr>
          <w:rFonts w:hint="eastAsia"/>
          <w:sz w:val="24"/>
        </w:rPr>
        <w:t>IDEA</w:t>
      </w:r>
      <w:r w:rsidR="0059241A">
        <w:rPr>
          <w:rFonts w:hint="eastAsia"/>
          <w:sz w:val="24"/>
        </w:rPr>
        <w:t>全称为</w:t>
      </w:r>
      <w:r w:rsidR="0059241A">
        <w:rPr>
          <w:rFonts w:hint="eastAsia"/>
          <w:sz w:val="24"/>
        </w:rPr>
        <w:t>IntelliJ IDEA</w:t>
      </w:r>
      <w:r w:rsidR="0059241A">
        <w:rPr>
          <w:rFonts w:hint="eastAsia"/>
          <w:sz w:val="24"/>
        </w:rPr>
        <w:t>，在</w:t>
      </w:r>
      <w:r w:rsidR="0059241A">
        <w:rPr>
          <w:rFonts w:hint="eastAsia"/>
          <w:sz w:val="24"/>
        </w:rPr>
        <w:t>IDEA</w:t>
      </w:r>
      <w:r w:rsidR="0059241A">
        <w:rPr>
          <w:rFonts w:hint="eastAsia"/>
          <w:sz w:val="24"/>
        </w:rPr>
        <w:t>的官网上是这样介绍自己的：</w:t>
      </w:r>
    </w:p>
    <w:p w:rsidR="0074560E" w:rsidRDefault="0059241A">
      <w:pPr>
        <w:ind w:firstLine="420"/>
        <w:jc w:val="left"/>
        <w:rPr>
          <w:sz w:val="24"/>
        </w:rPr>
      </w:pPr>
      <w:r>
        <w:rPr>
          <w:rFonts w:hint="eastAsia"/>
          <w:sz w:val="24"/>
        </w:rPr>
        <w:t>Excel at enterprise, mobile and web development with Java, Scala and Groovy, with all the latest modern technologies and frameworks available out of the box.</w:t>
      </w:r>
    </w:p>
    <w:p w:rsidR="0074560E" w:rsidRDefault="0059241A">
      <w:pPr>
        <w:ind w:firstLine="420"/>
        <w:jc w:val="left"/>
        <w:rPr>
          <w:sz w:val="24"/>
        </w:rPr>
      </w:pPr>
      <w:r>
        <w:rPr>
          <w:rFonts w:hint="eastAsia"/>
          <w:sz w:val="24"/>
        </w:rPr>
        <w:t>翻译过来就是：</w:t>
      </w:r>
      <w:r>
        <w:rPr>
          <w:rFonts w:hint="eastAsia"/>
          <w:sz w:val="24"/>
        </w:rPr>
        <w:t>IntelliJ IDEA</w:t>
      </w:r>
      <w:r>
        <w:rPr>
          <w:rFonts w:hint="eastAsia"/>
          <w:sz w:val="24"/>
        </w:rPr>
        <w:t>主要用于支持</w:t>
      </w:r>
      <w:r>
        <w:rPr>
          <w:rFonts w:hint="eastAsia"/>
          <w:sz w:val="24"/>
        </w:rPr>
        <w:t xml:space="preserve"> Java</w:t>
      </w:r>
      <w:r>
        <w:rPr>
          <w:rFonts w:hint="eastAsia"/>
          <w:sz w:val="24"/>
        </w:rPr>
        <w:t>、</w:t>
      </w:r>
      <w:r>
        <w:rPr>
          <w:rFonts w:hint="eastAsia"/>
          <w:sz w:val="24"/>
        </w:rPr>
        <w:t>Scala</w:t>
      </w:r>
      <w:r>
        <w:rPr>
          <w:rFonts w:hint="eastAsia"/>
          <w:sz w:val="24"/>
        </w:rPr>
        <w:t>、</w:t>
      </w:r>
      <w:r>
        <w:rPr>
          <w:rFonts w:hint="eastAsia"/>
          <w:sz w:val="24"/>
        </w:rPr>
        <w:t xml:space="preserve">Groovy </w:t>
      </w:r>
      <w:r>
        <w:rPr>
          <w:rFonts w:hint="eastAsia"/>
          <w:sz w:val="24"/>
        </w:rPr>
        <w:t>等语言的开发工具，同时具备支持目前主流的技术和框架，擅长于企业应用、移动应用和</w:t>
      </w:r>
      <w:r>
        <w:rPr>
          <w:rFonts w:hint="eastAsia"/>
          <w:sz w:val="24"/>
        </w:rPr>
        <w:t xml:space="preserve"> Web </w:t>
      </w:r>
      <w:r>
        <w:rPr>
          <w:rFonts w:hint="eastAsia"/>
          <w:sz w:val="24"/>
        </w:rPr>
        <w:t>应用的开发</w:t>
      </w:r>
      <w:r w:rsidR="00961DAC">
        <w:rPr>
          <w:rFonts w:hint="eastAsia"/>
          <w:sz w:val="24"/>
          <w:vertAlign w:val="superscript"/>
        </w:rPr>
        <w:fldChar w:fldCharType="begin"/>
      </w:r>
      <w:r>
        <w:rPr>
          <w:rFonts w:hint="eastAsia"/>
          <w:sz w:val="24"/>
          <w:vertAlign w:val="superscript"/>
        </w:rPr>
        <w:instrText xml:space="preserve"> REF _Ref27595 \n </w:instrText>
      </w:r>
      <w:r w:rsidR="00961DAC">
        <w:rPr>
          <w:rFonts w:hint="eastAsia"/>
          <w:sz w:val="24"/>
          <w:vertAlign w:val="superscript"/>
        </w:rPr>
        <w:fldChar w:fldCharType="separate"/>
      </w:r>
      <w:r>
        <w:rPr>
          <w:rFonts w:hint="eastAsia"/>
          <w:sz w:val="24"/>
          <w:vertAlign w:val="superscript"/>
        </w:rPr>
        <w:t>[5]</w:t>
      </w:r>
      <w:r w:rsidR="00961DAC">
        <w:rPr>
          <w:rFonts w:hint="eastAsia"/>
          <w:sz w:val="24"/>
          <w:vertAlign w:val="superscript"/>
        </w:rPr>
        <w:fldChar w:fldCharType="end"/>
      </w:r>
      <w:r>
        <w:rPr>
          <w:rFonts w:hint="eastAsia"/>
          <w:sz w:val="24"/>
        </w:rPr>
        <w:t>。</w:t>
      </w:r>
    </w:p>
    <w:p w:rsidR="0074560E" w:rsidRDefault="0059241A">
      <w:pPr>
        <w:ind w:firstLine="420"/>
        <w:jc w:val="left"/>
        <w:rPr>
          <w:sz w:val="24"/>
        </w:rPr>
      </w:pPr>
      <w:r>
        <w:rPr>
          <w:rFonts w:hint="eastAsia"/>
          <w:sz w:val="24"/>
        </w:rPr>
        <w:t>它也是在业界内被公认为最好的</w:t>
      </w:r>
      <w:r>
        <w:rPr>
          <w:rFonts w:hint="eastAsia"/>
          <w:sz w:val="24"/>
        </w:rPr>
        <w:t>Java</w:t>
      </w:r>
      <w:r>
        <w:rPr>
          <w:rFonts w:hint="eastAsia"/>
          <w:sz w:val="24"/>
        </w:rPr>
        <w:t>开发工具之一，如果用一句话来形容它，可以说</w:t>
      </w:r>
      <w:r>
        <w:rPr>
          <w:rFonts w:hint="eastAsia"/>
          <w:sz w:val="24"/>
        </w:rPr>
        <w:t>IDEA</w:t>
      </w:r>
      <w:r>
        <w:rPr>
          <w:rFonts w:hint="eastAsia"/>
          <w:sz w:val="24"/>
        </w:rPr>
        <w:t>是目前所有</w:t>
      </w:r>
      <w:r>
        <w:rPr>
          <w:rFonts w:hint="eastAsia"/>
          <w:sz w:val="24"/>
        </w:rPr>
        <w:t>IDE</w:t>
      </w:r>
      <w:r>
        <w:rPr>
          <w:rFonts w:hint="eastAsia"/>
          <w:sz w:val="24"/>
        </w:rPr>
        <w:t>中最具沉浸式的</w:t>
      </w:r>
      <w:r>
        <w:rPr>
          <w:rFonts w:hint="eastAsia"/>
          <w:sz w:val="24"/>
        </w:rPr>
        <w:t>IDE</w:t>
      </w:r>
      <w:r>
        <w:rPr>
          <w:rFonts w:hint="eastAsia"/>
          <w:sz w:val="24"/>
        </w:rPr>
        <w:t>。</w:t>
      </w:r>
    </w:p>
    <w:p w:rsidR="0074560E" w:rsidRDefault="0074560E">
      <w:pPr>
        <w:ind w:firstLine="420"/>
        <w:jc w:val="left"/>
        <w:rPr>
          <w:sz w:val="24"/>
        </w:rPr>
      </w:pPr>
    </w:p>
    <w:p w:rsidR="0074560E" w:rsidRPr="00474354" w:rsidRDefault="00474354" w:rsidP="00474354">
      <w:pPr>
        <w:rPr>
          <w:rFonts w:cs="宋体"/>
          <w:color w:val="333333"/>
          <w:kern w:val="0"/>
          <w:sz w:val="24"/>
          <w:lang/>
          <w:rPrChange w:id="30" w:author="thinkpad" w:date="2019-05-14T09:25:00Z">
            <w:rPr>
              <w:kern w:val="0"/>
              <w:lang/>
            </w:rPr>
          </w:rPrChange>
        </w:rPr>
        <w:pPrChange w:id="31" w:author="thinkpad" w:date="2019-05-14T09:25:00Z">
          <w:pPr>
            <w:pStyle w:val="ae"/>
            <w:numPr>
              <w:numId w:val="1"/>
            </w:numPr>
            <w:ind w:firstLineChars="0"/>
          </w:pPr>
        </w:pPrChange>
      </w:pPr>
      <w:ins w:id="32" w:author="thinkpad" w:date="2019-05-14T09:25:00Z">
        <w:r w:rsidRPr="00474354">
          <w:rPr>
            <w:rFonts w:cs="宋体" w:hint="eastAsia"/>
            <w:color w:val="333333"/>
            <w:kern w:val="0"/>
            <w:sz w:val="24"/>
            <w:lang/>
            <w:rPrChange w:id="33" w:author="thinkpad" w:date="2019-05-14T09:25:00Z">
              <w:rPr>
                <w:rFonts w:hint="eastAsia"/>
                <w:kern w:val="0"/>
                <w:lang/>
              </w:rPr>
            </w:rPrChange>
          </w:rPr>
          <w:t>(2)</w:t>
        </w:r>
        <w:r>
          <w:rPr>
            <w:rFonts w:cs="宋体" w:hint="eastAsia"/>
            <w:color w:val="333333"/>
            <w:kern w:val="0"/>
            <w:sz w:val="24"/>
            <w:lang/>
          </w:rPr>
          <w:t xml:space="preserve"> </w:t>
        </w:r>
      </w:ins>
      <w:r w:rsidR="0059241A" w:rsidRPr="00474354">
        <w:rPr>
          <w:rFonts w:cs="宋体" w:hint="eastAsia"/>
          <w:color w:val="333333"/>
          <w:kern w:val="0"/>
          <w:sz w:val="24"/>
          <w:lang/>
          <w:rPrChange w:id="34" w:author="thinkpad" w:date="2019-05-14T09:25:00Z">
            <w:rPr>
              <w:rFonts w:hint="eastAsia"/>
              <w:kern w:val="0"/>
              <w:lang/>
            </w:rPr>
          </w:rPrChange>
        </w:rPr>
        <w:t>MySQL</w:t>
      </w:r>
      <w:r w:rsidR="0059241A" w:rsidRPr="00474354">
        <w:rPr>
          <w:rFonts w:cs="宋体" w:hint="eastAsia"/>
          <w:color w:val="333333"/>
          <w:kern w:val="0"/>
          <w:sz w:val="24"/>
          <w:lang/>
          <w:rPrChange w:id="35" w:author="thinkpad" w:date="2019-05-14T09:25:00Z">
            <w:rPr>
              <w:rFonts w:hint="eastAsia"/>
              <w:kern w:val="0"/>
              <w:lang/>
            </w:rPr>
          </w:rPrChange>
        </w:rPr>
        <w:t>：本系统使用</w:t>
      </w:r>
      <w:r w:rsidR="0059241A" w:rsidRPr="00474354">
        <w:rPr>
          <w:rFonts w:cs="宋体" w:hint="eastAsia"/>
          <w:color w:val="333333"/>
          <w:kern w:val="0"/>
          <w:sz w:val="24"/>
          <w:lang/>
          <w:rPrChange w:id="36" w:author="thinkpad" w:date="2019-05-14T09:25:00Z">
            <w:rPr>
              <w:rFonts w:hint="eastAsia"/>
              <w:kern w:val="0"/>
              <w:lang/>
            </w:rPr>
          </w:rPrChange>
        </w:rPr>
        <w:t>Mysql</w:t>
      </w:r>
      <w:r w:rsidR="0059241A" w:rsidRPr="00474354">
        <w:rPr>
          <w:rFonts w:cs="宋体" w:hint="eastAsia"/>
          <w:color w:val="333333"/>
          <w:kern w:val="0"/>
          <w:sz w:val="24"/>
          <w:lang/>
          <w:rPrChange w:id="37" w:author="thinkpad" w:date="2019-05-14T09:25:00Z">
            <w:rPr>
              <w:rFonts w:hint="eastAsia"/>
              <w:kern w:val="0"/>
              <w:lang/>
            </w:rPr>
          </w:rPrChange>
        </w:rPr>
        <w:t>存储并管理后台数据，</w:t>
      </w:r>
      <w:r w:rsidR="0059241A" w:rsidRPr="00474354">
        <w:rPr>
          <w:rFonts w:cs="宋体" w:hint="eastAsia"/>
          <w:color w:val="333333"/>
          <w:kern w:val="0"/>
          <w:sz w:val="24"/>
          <w:lang/>
          <w:rPrChange w:id="38" w:author="thinkpad" w:date="2019-05-14T09:25:00Z">
            <w:rPr>
              <w:rFonts w:hint="eastAsia"/>
              <w:kern w:val="0"/>
              <w:lang/>
            </w:rPr>
          </w:rPrChange>
        </w:rPr>
        <w:t>MySQL</w:t>
      </w:r>
      <w:r w:rsidR="0059241A" w:rsidRPr="00474354">
        <w:rPr>
          <w:rFonts w:cs="宋体" w:hint="eastAsia"/>
          <w:color w:val="333333"/>
          <w:kern w:val="0"/>
          <w:sz w:val="24"/>
          <w:lang/>
          <w:rPrChange w:id="39" w:author="thinkpad" w:date="2019-05-14T09:25:00Z">
            <w:rPr>
              <w:rFonts w:hint="eastAsia"/>
              <w:kern w:val="0"/>
              <w:lang/>
            </w:rPr>
          </w:rPrChange>
        </w:rPr>
        <w:t>是一种开源的关系型数据库管理系统</w:t>
      </w:r>
      <w:r w:rsidR="00961DAC" w:rsidRPr="00474354">
        <w:rPr>
          <w:rFonts w:cs="宋体" w:hint="eastAsia"/>
          <w:color w:val="333333"/>
          <w:kern w:val="0"/>
          <w:sz w:val="24"/>
          <w:vertAlign w:val="superscript"/>
          <w:lang/>
          <w:rPrChange w:id="40" w:author="thinkpad" w:date="2019-05-14T09:25:00Z">
            <w:rPr>
              <w:rFonts w:hint="eastAsia"/>
              <w:kern w:val="0"/>
              <w:vertAlign w:val="superscript"/>
              <w:lang/>
            </w:rPr>
          </w:rPrChange>
        </w:rPr>
        <w:fldChar w:fldCharType="begin"/>
      </w:r>
      <w:r w:rsidR="0059241A" w:rsidRPr="00474354">
        <w:rPr>
          <w:rFonts w:cs="宋体" w:hint="eastAsia"/>
          <w:color w:val="333333"/>
          <w:kern w:val="0"/>
          <w:sz w:val="24"/>
          <w:vertAlign w:val="superscript"/>
          <w:lang/>
          <w:rPrChange w:id="41" w:author="thinkpad" w:date="2019-05-14T09:25:00Z">
            <w:rPr>
              <w:rFonts w:hint="eastAsia"/>
              <w:kern w:val="0"/>
              <w:vertAlign w:val="superscript"/>
              <w:lang/>
            </w:rPr>
          </w:rPrChange>
        </w:rPr>
        <w:instrText xml:space="preserve"> REF _Ref30061 \n </w:instrText>
      </w:r>
      <w:r w:rsidR="00961DAC" w:rsidRPr="00474354">
        <w:rPr>
          <w:rFonts w:cs="宋体" w:hint="eastAsia"/>
          <w:color w:val="333333"/>
          <w:kern w:val="0"/>
          <w:sz w:val="24"/>
          <w:vertAlign w:val="superscript"/>
          <w:lang/>
          <w:rPrChange w:id="42" w:author="thinkpad" w:date="2019-05-14T09:25:00Z">
            <w:rPr>
              <w:rFonts w:hint="eastAsia"/>
              <w:kern w:val="0"/>
              <w:vertAlign w:val="superscript"/>
              <w:lang/>
            </w:rPr>
          </w:rPrChange>
        </w:rPr>
        <w:fldChar w:fldCharType="separate"/>
      </w:r>
      <w:r w:rsidR="0059241A" w:rsidRPr="00474354">
        <w:rPr>
          <w:rFonts w:cs="宋体" w:hint="eastAsia"/>
          <w:color w:val="333333"/>
          <w:kern w:val="0"/>
          <w:sz w:val="24"/>
          <w:vertAlign w:val="superscript"/>
          <w:lang/>
          <w:rPrChange w:id="43" w:author="thinkpad" w:date="2019-05-14T09:25:00Z">
            <w:rPr>
              <w:rFonts w:hint="eastAsia"/>
              <w:kern w:val="0"/>
              <w:vertAlign w:val="superscript"/>
              <w:lang/>
            </w:rPr>
          </w:rPrChange>
        </w:rPr>
        <w:t>[</w:t>
      </w:r>
      <w:r w:rsidR="0059241A" w:rsidRPr="00474354">
        <w:rPr>
          <w:rFonts w:cs="宋体"/>
          <w:color w:val="333333"/>
          <w:kern w:val="0"/>
          <w:sz w:val="24"/>
          <w:vertAlign w:val="superscript"/>
          <w:lang/>
          <w:rPrChange w:id="44" w:author="thinkpad" w:date="2019-05-14T09:25:00Z">
            <w:rPr>
              <w:kern w:val="0"/>
              <w:vertAlign w:val="superscript"/>
              <w:lang/>
            </w:rPr>
          </w:rPrChange>
        </w:rPr>
        <w:t>6</w:t>
      </w:r>
      <w:r w:rsidR="0059241A" w:rsidRPr="00474354">
        <w:rPr>
          <w:rFonts w:cs="宋体" w:hint="eastAsia"/>
          <w:color w:val="333333"/>
          <w:kern w:val="0"/>
          <w:sz w:val="24"/>
          <w:vertAlign w:val="superscript"/>
          <w:lang/>
          <w:rPrChange w:id="45" w:author="thinkpad" w:date="2019-05-14T09:25:00Z">
            <w:rPr>
              <w:rFonts w:hint="eastAsia"/>
              <w:kern w:val="0"/>
              <w:vertAlign w:val="superscript"/>
              <w:lang/>
            </w:rPr>
          </w:rPrChange>
        </w:rPr>
        <w:t>]</w:t>
      </w:r>
      <w:r w:rsidR="00961DAC" w:rsidRPr="00474354">
        <w:rPr>
          <w:rFonts w:cs="宋体" w:hint="eastAsia"/>
          <w:color w:val="333333"/>
          <w:kern w:val="0"/>
          <w:sz w:val="24"/>
          <w:vertAlign w:val="superscript"/>
          <w:lang/>
          <w:rPrChange w:id="46" w:author="thinkpad" w:date="2019-05-14T09:25:00Z">
            <w:rPr>
              <w:rFonts w:hint="eastAsia"/>
              <w:kern w:val="0"/>
              <w:vertAlign w:val="superscript"/>
              <w:lang/>
            </w:rPr>
          </w:rPrChange>
        </w:rPr>
        <w:fldChar w:fldCharType="end"/>
      </w:r>
      <w:r w:rsidR="0059241A" w:rsidRPr="00474354">
        <w:rPr>
          <w:rFonts w:cs="宋体" w:hint="eastAsia"/>
          <w:color w:val="333333"/>
          <w:kern w:val="0"/>
          <w:sz w:val="24"/>
          <w:lang/>
          <w:rPrChange w:id="47" w:author="thinkpad" w:date="2019-05-14T09:25:00Z">
            <w:rPr>
              <w:rFonts w:hint="eastAsia"/>
              <w:kern w:val="0"/>
              <w:lang/>
            </w:rPr>
          </w:rPrChange>
        </w:rPr>
        <w:t>，是当前应用主流之一的数据库</w:t>
      </w:r>
      <w:r w:rsidR="00961DAC" w:rsidRPr="00474354">
        <w:rPr>
          <w:rFonts w:cs="宋体" w:hint="eastAsia"/>
          <w:color w:val="333333"/>
          <w:kern w:val="0"/>
          <w:sz w:val="24"/>
          <w:vertAlign w:val="superscript"/>
          <w:lang/>
          <w:rPrChange w:id="48" w:author="thinkpad" w:date="2019-05-14T09:25:00Z">
            <w:rPr>
              <w:rFonts w:hint="eastAsia"/>
              <w:kern w:val="0"/>
              <w:vertAlign w:val="superscript"/>
              <w:lang/>
            </w:rPr>
          </w:rPrChange>
        </w:rPr>
        <w:fldChar w:fldCharType="begin"/>
      </w:r>
      <w:r w:rsidR="0059241A" w:rsidRPr="00474354">
        <w:rPr>
          <w:rFonts w:cs="宋体" w:hint="eastAsia"/>
          <w:color w:val="333333"/>
          <w:kern w:val="0"/>
          <w:sz w:val="24"/>
          <w:vertAlign w:val="superscript"/>
          <w:lang/>
          <w:rPrChange w:id="49" w:author="thinkpad" w:date="2019-05-14T09:25:00Z">
            <w:rPr>
              <w:rFonts w:hint="eastAsia"/>
              <w:kern w:val="0"/>
              <w:vertAlign w:val="superscript"/>
              <w:lang/>
            </w:rPr>
          </w:rPrChange>
        </w:rPr>
        <w:instrText xml:space="preserve"> REF _Ref29408 \n </w:instrText>
      </w:r>
      <w:r w:rsidR="00961DAC" w:rsidRPr="00474354">
        <w:rPr>
          <w:rFonts w:cs="宋体" w:hint="eastAsia"/>
          <w:color w:val="333333"/>
          <w:kern w:val="0"/>
          <w:sz w:val="24"/>
          <w:vertAlign w:val="superscript"/>
          <w:lang/>
          <w:rPrChange w:id="50" w:author="thinkpad" w:date="2019-05-14T09:25:00Z">
            <w:rPr>
              <w:rFonts w:hint="eastAsia"/>
              <w:kern w:val="0"/>
              <w:vertAlign w:val="superscript"/>
              <w:lang/>
            </w:rPr>
          </w:rPrChange>
        </w:rPr>
        <w:fldChar w:fldCharType="separate"/>
      </w:r>
      <w:r w:rsidR="0059241A" w:rsidRPr="00474354">
        <w:rPr>
          <w:rFonts w:cs="宋体" w:hint="eastAsia"/>
          <w:color w:val="333333"/>
          <w:kern w:val="0"/>
          <w:sz w:val="24"/>
          <w:vertAlign w:val="superscript"/>
          <w:lang/>
          <w:rPrChange w:id="51" w:author="thinkpad" w:date="2019-05-14T09:25:00Z">
            <w:rPr>
              <w:rFonts w:hint="eastAsia"/>
              <w:kern w:val="0"/>
              <w:vertAlign w:val="superscript"/>
              <w:lang/>
            </w:rPr>
          </w:rPrChange>
        </w:rPr>
        <w:t>[</w:t>
      </w:r>
      <w:r w:rsidR="0059241A" w:rsidRPr="00474354">
        <w:rPr>
          <w:rFonts w:cs="宋体"/>
          <w:color w:val="333333"/>
          <w:kern w:val="0"/>
          <w:sz w:val="24"/>
          <w:vertAlign w:val="superscript"/>
          <w:lang/>
          <w:rPrChange w:id="52" w:author="thinkpad" w:date="2019-05-14T09:25:00Z">
            <w:rPr>
              <w:kern w:val="0"/>
              <w:vertAlign w:val="superscript"/>
              <w:lang/>
            </w:rPr>
          </w:rPrChange>
        </w:rPr>
        <w:t>7</w:t>
      </w:r>
      <w:r w:rsidR="0059241A" w:rsidRPr="00474354">
        <w:rPr>
          <w:rFonts w:cs="宋体" w:hint="eastAsia"/>
          <w:color w:val="333333"/>
          <w:kern w:val="0"/>
          <w:sz w:val="24"/>
          <w:vertAlign w:val="superscript"/>
          <w:lang/>
          <w:rPrChange w:id="53" w:author="thinkpad" w:date="2019-05-14T09:25:00Z">
            <w:rPr>
              <w:rFonts w:hint="eastAsia"/>
              <w:kern w:val="0"/>
              <w:vertAlign w:val="superscript"/>
              <w:lang/>
            </w:rPr>
          </w:rPrChange>
        </w:rPr>
        <w:t>]</w:t>
      </w:r>
      <w:r w:rsidR="00961DAC" w:rsidRPr="00474354">
        <w:rPr>
          <w:rFonts w:cs="宋体" w:hint="eastAsia"/>
          <w:color w:val="333333"/>
          <w:kern w:val="0"/>
          <w:sz w:val="24"/>
          <w:vertAlign w:val="superscript"/>
          <w:lang/>
          <w:rPrChange w:id="54" w:author="thinkpad" w:date="2019-05-14T09:25:00Z">
            <w:rPr>
              <w:rFonts w:hint="eastAsia"/>
              <w:kern w:val="0"/>
              <w:vertAlign w:val="superscript"/>
              <w:lang/>
            </w:rPr>
          </w:rPrChange>
        </w:rPr>
        <w:fldChar w:fldCharType="end"/>
      </w:r>
      <w:r w:rsidR="0059241A" w:rsidRPr="00474354">
        <w:rPr>
          <w:rFonts w:cs="宋体" w:hint="eastAsia"/>
          <w:color w:val="333333"/>
          <w:kern w:val="0"/>
          <w:sz w:val="24"/>
          <w:lang/>
          <w:rPrChange w:id="55" w:author="thinkpad" w:date="2019-05-14T09:25:00Z">
            <w:rPr>
              <w:rFonts w:hint="eastAsia"/>
              <w:kern w:val="0"/>
              <w:lang/>
            </w:rPr>
          </w:rPrChange>
        </w:rPr>
        <w:t>。</w:t>
      </w:r>
    </w:p>
    <w:p w:rsidR="0074560E" w:rsidRDefault="0074560E">
      <w:pPr>
        <w:pStyle w:val="ae"/>
        <w:ind w:firstLineChars="0"/>
        <w:rPr>
          <w:rFonts w:cs="宋体"/>
          <w:color w:val="333333"/>
          <w:kern w:val="0"/>
          <w:sz w:val="24"/>
          <w:lang/>
        </w:rPr>
      </w:pPr>
    </w:p>
    <w:p w:rsidR="0074560E" w:rsidRDefault="0074560E">
      <w:pPr>
        <w:pStyle w:val="ae"/>
        <w:ind w:firstLineChars="0"/>
        <w:rPr>
          <w:rFonts w:cs="宋体"/>
          <w:color w:val="333333"/>
          <w:kern w:val="0"/>
          <w:sz w:val="24"/>
          <w:lang/>
        </w:rPr>
      </w:pPr>
    </w:p>
    <w:p w:rsidR="0074560E" w:rsidRDefault="0059241A">
      <w:pPr>
        <w:pStyle w:val="ae"/>
        <w:ind w:firstLineChars="0"/>
        <w:rPr>
          <w:rFonts w:cs="宋体"/>
          <w:color w:val="333333"/>
          <w:kern w:val="0"/>
          <w:sz w:val="24"/>
          <w:lang/>
        </w:rPr>
      </w:pPr>
      <w:r>
        <w:rPr>
          <w:rFonts w:cs="宋体" w:hint="eastAsia"/>
          <w:color w:val="333333"/>
          <w:kern w:val="0"/>
          <w:sz w:val="24"/>
          <w:lang/>
        </w:rPr>
        <w:t>因为</w:t>
      </w:r>
      <w:r>
        <w:rPr>
          <w:rFonts w:cs="宋体" w:hint="eastAsia"/>
          <w:color w:val="333333"/>
          <w:kern w:val="0"/>
          <w:sz w:val="24"/>
          <w:lang/>
        </w:rPr>
        <w:t>MySQL</w:t>
      </w:r>
      <w:r>
        <w:rPr>
          <w:rFonts w:cs="宋体" w:hint="eastAsia"/>
          <w:color w:val="333333"/>
          <w:kern w:val="0"/>
          <w:sz w:val="24"/>
          <w:lang/>
        </w:rPr>
        <w:t>是开放源代码并且免费的，所以任何人都可以根据自己的需求对其进行修改，并且它的速度、可靠性以及适应性都是极高的，而且它的使用简单易上手，几乎没有什么门槛，这也更加促使</w:t>
      </w:r>
      <w:r>
        <w:rPr>
          <w:rFonts w:cs="宋体" w:hint="eastAsia"/>
          <w:color w:val="333333"/>
          <w:kern w:val="0"/>
          <w:sz w:val="24"/>
          <w:lang/>
        </w:rPr>
        <w:t>MySQL</w:t>
      </w:r>
      <w:r>
        <w:rPr>
          <w:rFonts w:cs="宋体" w:hint="eastAsia"/>
          <w:color w:val="333333"/>
          <w:kern w:val="0"/>
          <w:sz w:val="24"/>
          <w:lang/>
        </w:rPr>
        <w:t>成为了当前主流的数据库管理系统之一。</w:t>
      </w:r>
    </w:p>
    <w:p w:rsidR="0074560E" w:rsidRDefault="0074560E">
      <w:pPr>
        <w:pStyle w:val="ae"/>
        <w:ind w:firstLineChars="0"/>
        <w:rPr>
          <w:rFonts w:cs="宋体"/>
          <w:color w:val="333333"/>
          <w:kern w:val="0"/>
          <w:sz w:val="24"/>
          <w:lang/>
        </w:rPr>
      </w:pPr>
    </w:p>
    <w:p w:rsidR="0074560E" w:rsidRDefault="0059241A">
      <w:pPr>
        <w:pStyle w:val="ae"/>
        <w:numPr>
          <w:ilvl w:val="0"/>
          <w:numId w:val="1"/>
        </w:numPr>
        <w:ind w:firstLineChars="0"/>
        <w:rPr>
          <w:rFonts w:cs="宋体"/>
          <w:color w:val="333333"/>
          <w:kern w:val="0"/>
          <w:sz w:val="24"/>
          <w:lang/>
        </w:rPr>
      </w:pPr>
      <w:r>
        <w:rPr>
          <w:rFonts w:cs="宋体" w:hint="eastAsia"/>
          <w:color w:val="333333"/>
          <w:kern w:val="0"/>
          <w:sz w:val="24"/>
          <w:lang/>
        </w:rPr>
        <w:t>Java</w:t>
      </w:r>
      <w:r>
        <w:rPr>
          <w:rFonts w:cs="宋体" w:hint="eastAsia"/>
          <w:color w:val="333333"/>
          <w:kern w:val="0"/>
          <w:sz w:val="24"/>
          <w:lang/>
        </w:rPr>
        <w:t>：</w:t>
      </w:r>
      <w:r>
        <w:rPr>
          <w:rFonts w:cs="宋体" w:hint="eastAsia"/>
          <w:color w:val="333333"/>
          <w:kern w:val="0"/>
          <w:sz w:val="24"/>
          <w:lang/>
        </w:rPr>
        <w:t>Java</w:t>
      </w:r>
      <w:r>
        <w:rPr>
          <w:rFonts w:cs="宋体" w:hint="eastAsia"/>
          <w:color w:val="333333"/>
          <w:kern w:val="0"/>
          <w:sz w:val="24"/>
          <w:lang/>
        </w:rPr>
        <w:t>是由</w:t>
      </w:r>
      <w:r>
        <w:rPr>
          <w:rFonts w:cs="宋体" w:hint="eastAsia"/>
          <w:color w:val="333333"/>
          <w:kern w:val="0"/>
          <w:sz w:val="24"/>
          <w:lang/>
        </w:rPr>
        <w:t>Sun</w:t>
      </w:r>
      <w:r>
        <w:rPr>
          <w:rFonts w:cs="宋体" w:hint="eastAsia"/>
          <w:color w:val="333333"/>
          <w:kern w:val="0"/>
          <w:sz w:val="24"/>
          <w:lang/>
        </w:rPr>
        <w:t>公司于</w:t>
      </w:r>
      <w:r>
        <w:rPr>
          <w:rFonts w:cs="宋体" w:hint="eastAsia"/>
          <w:color w:val="333333"/>
          <w:kern w:val="0"/>
          <w:sz w:val="24"/>
          <w:lang/>
        </w:rPr>
        <w:t>1</w:t>
      </w:r>
      <w:r>
        <w:rPr>
          <w:rFonts w:cs="宋体"/>
          <w:color w:val="333333"/>
          <w:kern w:val="0"/>
          <w:sz w:val="24"/>
          <w:lang/>
        </w:rPr>
        <w:t>995</w:t>
      </w:r>
      <w:r>
        <w:rPr>
          <w:rFonts w:cs="宋体" w:hint="eastAsia"/>
          <w:color w:val="333333"/>
          <w:kern w:val="0"/>
          <w:sz w:val="24"/>
          <w:lang/>
        </w:rPr>
        <w:t>年推出的一门面向对象的高级程序设计语言</w:t>
      </w:r>
      <w:r w:rsidR="00961DAC">
        <w:rPr>
          <w:rFonts w:cs="宋体" w:hint="eastAsia"/>
          <w:color w:val="333333"/>
          <w:kern w:val="0"/>
          <w:sz w:val="24"/>
          <w:vertAlign w:val="superscript"/>
          <w:lang/>
        </w:rPr>
        <w:fldChar w:fldCharType="begin"/>
      </w:r>
      <w:r>
        <w:rPr>
          <w:rFonts w:cs="宋体" w:hint="eastAsia"/>
          <w:color w:val="333333"/>
          <w:kern w:val="0"/>
          <w:sz w:val="24"/>
          <w:vertAlign w:val="superscript"/>
          <w:lang/>
        </w:rPr>
        <w:instrText xml:space="preserve"> REF _Ref30822 \n </w:instrText>
      </w:r>
      <w:r w:rsidR="00961DAC">
        <w:rPr>
          <w:rFonts w:cs="宋体" w:hint="eastAsia"/>
          <w:color w:val="333333"/>
          <w:kern w:val="0"/>
          <w:sz w:val="24"/>
          <w:vertAlign w:val="superscript"/>
          <w:lang/>
        </w:rPr>
        <w:fldChar w:fldCharType="separate"/>
      </w:r>
      <w:r>
        <w:rPr>
          <w:rFonts w:cs="宋体" w:hint="eastAsia"/>
          <w:color w:val="333333"/>
          <w:kern w:val="0"/>
          <w:sz w:val="24"/>
          <w:vertAlign w:val="superscript"/>
          <w:lang/>
        </w:rPr>
        <w:t>[8]</w:t>
      </w:r>
      <w:r w:rsidR="00961DAC">
        <w:rPr>
          <w:rFonts w:cs="宋体" w:hint="eastAsia"/>
          <w:color w:val="333333"/>
          <w:kern w:val="0"/>
          <w:sz w:val="24"/>
          <w:vertAlign w:val="superscript"/>
          <w:lang/>
        </w:rPr>
        <w:fldChar w:fldCharType="end"/>
      </w:r>
      <w:r>
        <w:rPr>
          <w:rFonts w:cs="宋体" w:hint="eastAsia"/>
          <w:color w:val="333333"/>
          <w:kern w:val="0"/>
          <w:sz w:val="24"/>
          <w:lang/>
        </w:rPr>
        <w:t>。</w:t>
      </w:r>
    </w:p>
    <w:p w:rsidR="0074560E" w:rsidRDefault="0059241A">
      <w:pPr>
        <w:rPr>
          <w:rFonts w:cs="宋体"/>
          <w:color w:val="333333"/>
          <w:kern w:val="0"/>
          <w:sz w:val="24"/>
          <w:lang/>
        </w:rPr>
      </w:pPr>
      <w:r>
        <w:rPr>
          <w:rFonts w:cs="宋体" w:hint="eastAsia"/>
          <w:color w:val="333333"/>
          <w:kern w:val="0"/>
          <w:sz w:val="24"/>
          <w:lang/>
        </w:rPr>
        <w:t>在《</w:t>
      </w:r>
      <w:r>
        <w:rPr>
          <w:rFonts w:cs="宋体" w:hint="eastAsia"/>
          <w:color w:val="333333"/>
          <w:kern w:val="0"/>
          <w:sz w:val="24"/>
          <w:lang/>
        </w:rPr>
        <w:t>Java</w:t>
      </w:r>
      <w:r>
        <w:rPr>
          <w:rFonts w:cs="宋体" w:hint="eastAsia"/>
          <w:color w:val="333333"/>
          <w:kern w:val="0"/>
          <w:sz w:val="24"/>
          <w:lang/>
        </w:rPr>
        <w:t>编程思想》中提出</w:t>
      </w:r>
      <w:r>
        <w:rPr>
          <w:rFonts w:cs="宋体" w:hint="eastAsia"/>
          <w:color w:val="333333"/>
          <w:kern w:val="0"/>
          <w:sz w:val="24"/>
          <w:lang/>
        </w:rPr>
        <w:t>Java</w:t>
      </w:r>
      <w:r>
        <w:rPr>
          <w:rFonts w:cs="宋体" w:hint="eastAsia"/>
          <w:color w:val="333333"/>
          <w:kern w:val="0"/>
          <w:sz w:val="24"/>
          <w:lang/>
        </w:rPr>
        <w:t>语言是一种“</w:t>
      </w:r>
      <w:r>
        <w:rPr>
          <w:rFonts w:cs="宋体"/>
          <w:color w:val="333333"/>
          <w:kern w:val="0"/>
          <w:sz w:val="24"/>
          <w:lang/>
        </w:rPr>
        <w:t>Everything is object</w:t>
      </w:r>
      <w:r>
        <w:rPr>
          <w:rFonts w:cs="宋体" w:hint="eastAsia"/>
          <w:color w:val="333333"/>
          <w:kern w:val="0"/>
          <w:sz w:val="24"/>
          <w:lang/>
        </w:rPr>
        <w:t>”</w:t>
      </w:r>
      <w:r>
        <w:rPr>
          <w:rFonts w:cs="宋体"/>
          <w:color w:val="333333"/>
          <w:kern w:val="0"/>
          <w:sz w:val="24"/>
          <w:lang/>
        </w:rPr>
        <w:t>的语言，它能够直接反映现实生活中的对象</w:t>
      </w:r>
      <w:r>
        <w:rPr>
          <w:rFonts w:cs="宋体" w:hint="eastAsia"/>
          <w:color w:val="333333"/>
          <w:kern w:val="0"/>
          <w:sz w:val="24"/>
          <w:lang/>
        </w:rPr>
        <w:t>。并且</w:t>
      </w:r>
      <w:r>
        <w:rPr>
          <w:rFonts w:cs="宋体" w:hint="eastAsia"/>
          <w:color w:val="333333"/>
          <w:kern w:val="0"/>
          <w:sz w:val="24"/>
          <w:lang/>
        </w:rPr>
        <w:t>Java</w:t>
      </w:r>
      <w:r>
        <w:rPr>
          <w:rFonts w:cs="宋体" w:hint="eastAsia"/>
          <w:color w:val="333333"/>
          <w:kern w:val="0"/>
          <w:sz w:val="24"/>
          <w:lang/>
        </w:rPr>
        <w:t>具有许多的优点：平台无关性，提供很多内置的类库，提供了对</w:t>
      </w:r>
      <w:r>
        <w:rPr>
          <w:rFonts w:cs="宋体" w:hint="eastAsia"/>
          <w:color w:val="333333"/>
          <w:kern w:val="0"/>
          <w:sz w:val="24"/>
          <w:lang/>
        </w:rPr>
        <w:t>WEB</w:t>
      </w:r>
      <w:r>
        <w:rPr>
          <w:rFonts w:cs="宋体" w:hint="eastAsia"/>
          <w:color w:val="333333"/>
          <w:kern w:val="0"/>
          <w:sz w:val="24"/>
          <w:lang/>
        </w:rPr>
        <w:t>应用开发的支持，具有较高的安全性，跨平台，垃圾回收机制等等</w:t>
      </w:r>
      <w:r w:rsidR="00961DAC">
        <w:rPr>
          <w:rFonts w:cs="宋体" w:hint="eastAsia"/>
          <w:color w:val="333333"/>
          <w:kern w:val="0"/>
          <w:sz w:val="24"/>
          <w:vertAlign w:val="superscript"/>
          <w:lang/>
        </w:rPr>
        <w:fldChar w:fldCharType="begin"/>
      </w:r>
      <w:r>
        <w:rPr>
          <w:rFonts w:cs="宋体" w:hint="eastAsia"/>
          <w:color w:val="333333"/>
          <w:kern w:val="0"/>
          <w:sz w:val="24"/>
          <w:vertAlign w:val="superscript"/>
          <w:lang/>
        </w:rPr>
        <w:instrText xml:space="preserve"> REF _Ref31217 \n </w:instrText>
      </w:r>
      <w:r w:rsidR="00961DAC">
        <w:rPr>
          <w:rFonts w:cs="宋体" w:hint="eastAsia"/>
          <w:color w:val="333333"/>
          <w:kern w:val="0"/>
          <w:sz w:val="24"/>
          <w:vertAlign w:val="superscript"/>
          <w:lang/>
        </w:rPr>
        <w:fldChar w:fldCharType="separate"/>
      </w:r>
      <w:r>
        <w:rPr>
          <w:rFonts w:cs="宋体" w:hint="eastAsia"/>
          <w:color w:val="333333"/>
          <w:kern w:val="0"/>
          <w:sz w:val="24"/>
          <w:vertAlign w:val="superscript"/>
          <w:lang/>
        </w:rPr>
        <w:t>[9]</w:t>
      </w:r>
      <w:r w:rsidR="00961DAC">
        <w:rPr>
          <w:rFonts w:cs="宋体" w:hint="eastAsia"/>
          <w:color w:val="333333"/>
          <w:kern w:val="0"/>
          <w:sz w:val="24"/>
          <w:vertAlign w:val="superscript"/>
          <w:lang/>
        </w:rPr>
        <w:fldChar w:fldCharType="end"/>
      </w:r>
      <w:r>
        <w:rPr>
          <w:rFonts w:cs="宋体" w:hint="eastAsia"/>
          <w:color w:val="333333"/>
          <w:kern w:val="0"/>
          <w:sz w:val="24"/>
          <w:lang/>
        </w:rPr>
        <w:t>。本系统即使用</w:t>
      </w:r>
      <w:r>
        <w:rPr>
          <w:rFonts w:cs="宋体" w:hint="eastAsia"/>
          <w:color w:val="333333"/>
          <w:kern w:val="0"/>
          <w:sz w:val="24"/>
          <w:lang/>
        </w:rPr>
        <w:t>java</w:t>
      </w:r>
      <w:r>
        <w:rPr>
          <w:rFonts w:cs="宋体" w:hint="eastAsia"/>
          <w:color w:val="333333"/>
          <w:kern w:val="0"/>
          <w:sz w:val="24"/>
          <w:lang/>
        </w:rPr>
        <w:t>最为后台开发语言。</w:t>
      </w:r>
    </w:p>
    <w:p w:rsidR="0074560E" w:rsidRDefault="0074560E">
      <w:pPr>
        <w:rPr>
          <w:rFonts w:cs="宋体"/>
          <w:color w:val="333333"/>
          <w:kern w:val="0"/>
          <w:sz w:val="24"/>
          <w:lang/>
        </w:rPr>
      </w:pPr>
    </w:p>
    <w:p w:rsidR="0074560E" w:rsidRDefault="0059241A">
      <w:pPr>
        <w:rPr>
          <w:rFonts w:cs="宋体"/>
          <w:color w:val="333333"/>
          <w:kern w:val="0"/>
          <w:sz w:val="24"/>
          <w:lang/>
        </w:rPr>
      </w:pPr>
      <w:r>
        <w:rPr>
          <w:rFonts w:cs="宋体"/>
          <w:color w:val="333333"/>
          <w:kern w:val="0"/>
          <w:sz w:val="24"/>
          <w:lang/>
        </w:rPr>
        <w:tab/>
        <w:t>4</w:t>
      </w:r>
      <w:r>
        <w:rPr>
          <w:rFonts w:cs="宋体" w:hint="eastAsia"/>
          <w:color w:val="333333"/>
          <w:kern w:val="0"/>
          <w:sz w:val="24"/>
          <w:lang/>
        </w:rPr>
        <w:t>、</w:t>
      </w:r>
      <w:r>
        <w:rPr>
          <w:rFonts w:cs="宋体" w:hint="eastAsia"/>
          <w:color w:val="333333"/>
          <w:kern w:val="0"/>
          <w:sz w:val="24"/>
          <w:lang/>
        </w:rPr>
        <w:t>Spring</w:t>
      </w:r>
      <w:r>
        <w:rPr>
          <w:rFonts w:cs="宋体" w:hint="eastAsia"/>
          <w:color w:val="333333"/>
          <w:kern w:val="0"/>
          <w:sz w:val="24"/>
          <w:lang/>
        </w:rPr>
        <w:t>：</w:t>
      </w:r>
      <w:r>
        <w:rPr>
          <w:rFonts w:cs="宋体" w:hint="eastAsia"/>
          <w:color w:val="333333"/>
          <w:kern w:val="0"/>
          <w:sz w:val="24"/>
          <w:lang/>
        </w:rPr>
        <w:t>Spring</w:t>
      </w:r>
      <w:r>
        <w:rPr>
          <w:rFonts w:cs="宋体" w:hint="eastAsia"/>
          <w:color w:val="333333"/>
          <w:kern w:val="0"/>
          <w:sz w:val="24"/>
          <w:lang/>
        </w:rPr>
        <w:t>是一个轻量级的</w:t>
      </w:r>
      <w:r>
        <w:rPr>
          <w:rFonts w:cs="宋体" w:hint="eastAsia"/>
          <w:color w:val="333333"/>
          <w:kern w:val="0"/>
          <w:sz w:val="24"/>
          <w:lang/>
        </w:rPr>
        <w:t>Java</w:t>
      </w:r>
      <w:r>
        <w:rPr>
          <w:rFonts w:cs="宋体" w:hint="eastAsia"/>
          <w:color w:val="333333"/>
          <w:kern w:val="0"/>
          <w:sz w:val="24"/>
          <w:lang/>
        </w:rPr>
        <w:t>开发框架，能够极大的简化</w:t>
      </w:r>
      <w:r>
        <w:rPr>
          <w:rFonts w:cs="宋体" w:hint="eastAsia"/>
          <w:color w:val="333333"/>
          <w:kern w:val="0"/>
          <w:sz w:val="24"/>
          <w:lang/>
        </w:rPr>
        <w:t>Java</w:t>
      </w:r>
      <w:r>
        <w:rPr>
          <w:rFonts w:cs="宋体" w:hint="eastAsia"/>
          <w:color w:val="333333"/>
          <w:kern w:val="0"/>
          <w:sz w:val="24"/>
          <w:lang/>
        </w:rPr>
        <w:t>的后台开发工作。</w:t>
      </w:r>
      <w:r>
        <w:rPr>
          <w:rFonts w:cs="宋体" w:hint="eastAsia"/>
          <w:color w:val="333333"/>
          <w:kern w:val="0"/>
          <w:sz w:val="24"/>
          <w:lang/>
        </w:rPr>
        <w:t>Spring</w:t>
      </w:r>
      <w:r>
        <w:rPr>
          <w:rFonts w:cs="宋体" w:hint="eastAsia"/>
          <w:color w:val="333333"/>
          <w:kern w:val="0"/>
          <w:sz w:val="24"/>
          <w:lang/>
        </w:rPr>
        <w:t>包括很多模块，我们可以根据自己的需求选择性的引入需要用到的模块，并且</w:t>
      </w:r>
      <w:r>
        <w:rPr>
          <w:rFonts w:cs="宋体" w:hint="eastAsia"/>
          <w:color w:val="333333"/>
          <w:kern w:val="0"/>
          <w:sz w:val="24"/>
          <w:lang/>
        </w:rPr>
        <w:t>Spring</w:t>
      </w:r>
      <w:r>
        <w:rPr>
          <w:rFonts w:cs="宋体" w:hint="eastAsia"/>
          <w:color w:val="333333"/>
          <w:kern w:val="0"/>
          <w:sz w:val="24"/>
          <w:lang/>
        </w:rPr>
        <w:t>是非侵入性的，这意味着</w:t>
      </w:r>
      <w:r>
        <w:rPr>
          <w:rFonts w:cs="宋体"/>
          <w:color w:val="333333"/>
          <w:kern w:val="0"/>
          <w:sz w:val="24"/>
          <w:lang/>
        </w:rPr>
        <w:t>业务逻辑代码可以不依赖于框架本身，</w:t>
      </w:r>
      <w:r>
        <w:rPr>
          <w:rFonts w:cs="宋体" w:hint="eastAsia"/>
          <w:color w:val="333333"/>
          <w:kern w:val="0"/>
          <w:sz w:val="24"/>
          <w:lang/>
        </w:rPr>
        <w:t>我们</w:t>
      </w:r>
      <w:r>
        <w:rPr>
          <w:rFonts w:cs="宋体"/>
          <w:color w:val="333333"/>
          <w:kern w:val="0"/>
          <w:sz w:val="24"/>
          <w:lang/>
        </w:rPr>
        <w:t>可以</w:t>
      </w:r>
      <w:r>
        <w:rPr>
          <w:rFonts w:cs="宋体" w:hint="eastAsia"/>
          <w:color w:val="333333"/>
          <w:kern w:val="0"/>
          <w:sz w:val="24"/>
          <w:lang/>
        </w:rPr>
        <w:t>只</w:t>
      </w:r>
      <w:r>
        <w:rPr>
          <w:rFonts w:cs="宋体"/>
          <w:color w:val="333333"/>
          <w:kern w:val="0"/>
          <w:sz w:val="24"/>
          <w:lang/>
        </w:rPr>
        <w:t>专注于业务功能的实现，而不必关心框架内部的处理逻辑。</w:t>
      </w:r>
      <w:r>
        <w:rPr>
          <w:rFonts w:cs="宋体" w:hint="eastAsia"/>
          <w:color w:val="333333"/>
          <w:kern w:val="0"/>
          <w:sz w:val="24"/>
          <w:lang/>
        </w:rPr>
        <w:t>Spring</w:t>
      </w:r>
      <w:r>
        <w:rPr>
          <w:rFonts w:cs="宋体" w:hint="eastAsia"/>
          <w:color w:val="333333"/>
          <w:kern w:val="0"/>
          <w:sz w:val="24"/>
          <w:lang/>
        </w:rPr>
        <w:t>的两大核心是控制反转（</w:t>
      </w:r>
      <w:r>
        <w:rPr>
          <w:rFonts w:cs="宋体" w:hint="eastAsia"/>
          <w:color w:val="333333"/>
          <w:kern w:val="0"/>
          <w:sz w:val="24"/>
          <w:lang/>
        </w:rPr>
        <w:t>IOC</w:t>
      </w:r>
      <w:r>
        <w:rPr>
          <w:rFonts w:cs="宋体" w:hint="eastAsia"/>
          <w:color w:val="333333"/>
          <w:kern w:val="0"/>
          <w:sz w:val="24"/>
          <w:lang/>
        </w:rPr>
        <w:t>）和面向切面（</w:t>
      </w:r>
      <w:r>
        <w:rPr>
          <w:rFonts w:cs="宋体" w:hint="eastAsia"/>
          <w:color w:val="333333"/>
          <w:kern w:val="0"/>
          <w:sz w:val="24"/>
          <w:lang/>
        </w:rPr>
        <w:t>AOP</w:t>
      </w:r>
      <w:r>
        <w:rPr>
          <w:rFonts w:cs="宋体" w:hint="eastAsia"/>
          <w:color w:val="333333"/>
          <w:kern w:val="0"/>
          <w:sz w:val="24"/>
          <w:lang/>
        </w:rPr>
        <w:t>）</w:t>
      </w:r>
      <w:r w:rsidR="00961DAC">
        <w:rPr>
          <w:rFonts w:cs="宋体" w:hint="eastAsia"/>
          <w:color w:val="333333"/>
          <w:kern w:val="0"/>
          <w:sz w:val="24"/>
          <w:vertAlign w:val="superscript"/>
          <w:lang/>
        </w:rPr>
        <w:fldChar w:fldCharType="begin"/>
      </w:r>
      <w:r>
        <w:rPr>
          <w:rFonts w:cs="宋体" w:hint="eastAsia"/>
          <w:color w:val="333333"/>
          <w:kern w:val="0"/>
          <w:sz w:val="24"/>
          <w:vertAlign w:val="superscript"/>
          <w:lang/>
        </w:rPr>
        <w:instrText xml:space="preserve"> REF _Ref31785 \n </w:instrText>
      </w:r>
      <w:r w:rsidR="00961DAC">
        <w:rPr>
          <w:rFonts w:cs="宋体" w:hint="eastAsia"/>
          <w:color w:val="333333"/>
          <w:kern w:val="0"/>
          <w:sz w:val="24"/>
          <w:vertAlign w:val="superscript"/>
          <w:lang/>
        </w:rPr>
        <w:fldChar w:fldCharType="separate"/>
      </w:r>
      <w:r>
        <w:rPr>
          <w:rFonts w:cs="宋体" w:hint="eastAsia"/>
          <w:color w:val="333333"/>
          <w:kern w:val="0"/>
          <w:sz w:val="24"/>
          <w:vertAlign w:val="superscript"/>
          <w:lang/>
        </w:rPr>
        <w:t>[10]</w:t>
      </w:r>
      <w:r w:rsidR="00961DAC">
        <w:rPr>
          <w:rFonts w:cs="宋体" w:hint="eastAsia"/>
          <w:color w:val="333333"/>
          <w:kern w:val="0"/>
          <w:sz w:val="24"/>
          <w:vertAlign w:val="superscript"/>
          <w:lang/>
        </w:rPr>
        <w:fldChar w:fldCharType="end"/>
      </w:r>
      <w:r>
        <w:rPr>
          <w:rFonts w:cs="宋体" w:hint="eastAsia"/>
          <w:color w:val="333333"/>
          <w:kern w:val="0"/>
          <w:sz w:val="24"/>
          <w:lang/>
        </w:rPr>
        <w:t>。</w:t>
      </w:r>
    </w:p>
    <w:p w:rsidR="0074560E" w:rsidRDefault="0074560E">
      <w:pPr>
        <w:rPr>
          <w:rFonts w:cs="宋体"/>
          <w:color w:val="333333"/>
          <w:kern w:val="0"/>
          <w:sz w:val="24"/>
          <w:lang/>
        </w:rPr>
      </w:pPr>
    </w:p>
    <w:p w:rsidR="0074560E" w:rsidRDefault="0059241A">
      <w:pPr>
        <w:widowControl/>
        <w:jc w:val="left"/>
        <w:rPr>
          <w:rFonts w:cs="宋体"/>
          <w:color w:val="333333"/>
          <w:kern w:val="0"/>
          <w:sz w:val="24"/>
          <w:lang/>
        </w:rPr>
      </w:pPr>
      <w:r>
        <w:rPr>
          <w:rFonts w:cs="宋体"/>
          <w:color w:val="333333"/>
          <w:kern w:val="0"/>
          <w:sz w:val="24"/>
          <w:lang/>
        </w:rPr>
        <w:br w:type="page"/>
      </w:r>
    </w:p>
    <w:p w:rsidR="0074560E" w:rsidRDefault="0074560E">
      <w:pPr>
        <w:rPr>
          <w:rFonts w:cs="宋体"/>
          <w:color w:val="333333"/>
          <w:kern w:val="0"/>
          <w:sz w:val="24"/>
          <w:lang/>
        </w:rPr>
      </w:pPr>
    </w:p>
    <w:p w:rsidR="0074560E" w:rsidRDefault="0059241A">
      <w:pPr>
        <w:pStyle w:val="1"/>
        <w:numPr>
          <w:ilvl w:val="0"/>
          <w:numId w:val="3"/>
        </w:numPr>
        <w:spacing w:line="480" w:lineRule="auto"/>
        <w:rPr>
          <w:rFonts w:eastAsia="宋体"/>
          <w:sz w:val="36"/>
          <w:szCs w:val="36"/>
        </w:rPr>
      </w:pPr>
      <w:bookmarkStart w:id="56" w:name="_Toc23366"/>
      <w:r>
        <w:rPr>
          <w:rFonts w:eastAsia="宋体" w:hint="eastAsia"/>
          <w:sz w:val="36"/>
          <w:szCs w:val="36"/>
        </w:rPr>
        <w:t>需求分析</w:t>
      </w:r>
      <w:bookmarkEnd w:id="56"/>
    </w:p>
    <w:p w:rsidR="0074560E" w:rsidDel="00474354" w:rsidRDefault="0059241A">
      <w:pPr>
        <w:ind w:firstLine="420"/>
        <w:rPr>
          <w:del w:id="57" w:author="thinkpad" w:date="2019-05-14T09:32:00Z"/>
          <w:sz w:val="24"/>
        </w:rPr>
      </w:pPr>
      <w:del w:id="58" w:author="thinkpad" w:date="2019-05-14T09:32:00Z">
        <w:r w:rsidDel="00474354">
          <w:rPr>
            <w:rFonts w:hint="eastAsia"/>
            <w:sz w:val="24"/>
          </w:rPr>
          <w:delText>开发过程中，系统的需求分析是很重要的一步，也是必需的一步。这个阶段主要是分析你所开发的系统在功能上的实现，即功能上需要“实现什么”，而不是考虑如何去“实现”某功能。</w:delText>
        </w:r>
      </w:del>
    </w:p>
    <w:p w:rsidR="0074560E" w:rsidDel="00474354" w:rsidRDefault="0059241A">
      <w:pPr>
        <w:ind w:firstLine="420"/>
        <w:rPr>
          <w:del w:id="59" w:author="thinkpad" w:date="2019-05-14T09:32:00Z"/>
        </w:rPr>
      </w:pPr>
      <w:del w:id="60" w:author="thinkpad" w:date="2019-05-14T09:32:00Z">
        <w:r w:rsidDel="00474354">
          <w:rPr>
            <w:rFonts w:hint="eastAsia"/>
            <w:sz w:val="24"/>
          </w:rPr>
          <w:delText>需求分析的目标就是通过调查与分析将用户所需的要求进行整理形成描述完整、清晰与规范的文档，来确定系统需要实现哪些功能和完成哪些工作等。</w:delText>
        </w:r>
      </w:del>
    </w:p>
    <w:p w:rsidR="0074560E" w:rsidRDefault="0074560E"/>
    <w:p w:rsidR="0074560E" w:rsidRDefault="0059241A">
      <w:pPr>
        <w:pStyle w:val="2"/>
        <w:ind w:firstLine="0"/>
        <w:jc w:val="left"/>
        <w:rPr>
          <w:rFonts w:eastAsia="宋体"/>
        </w:rPr>
      </w:pPr>
      <w:bookmarkStart w:id="61" w:name="_Toc20530"/>
      <w:r>
        <w:rPr>
          <w:rFonts w:eastAsia="宋体" w:hint="eastAsia"/>
        </w:rPr>
        <w:t>2.1</w:t>
      </w:r>
      <w:del w:id="62" w:author="thinkpad" w:date="2019-05-14T09:32:00Z">
        <w:r w:rsidDel="00474354">
          <w:rPr>
            <w:rFonts w:eastAsia="宋体" w:hint="eastAsia"/>
          </w:rPr>
          <w:delText>系统</w:delText>
        </w:r>
      </w:del>
      <w:r>
        <w:rPr>
          <w:rFonts w:eastAsia="宋体" w:hint="eastAsia"/>
        </w:rPr>
        <w:t>可行性分析</w:t>
      </w:r>
      <w:bookmarkEnd w:id="61"/>
    </w:p>
    <w:p w:rsidR="0074560E" w:rsidRDefault="0059241A">
      <w:pPr>
        <w:ind w:firstLine="420"/>
        <w:rPr>
          <w:sz w:val="24"/>
        </w:rPr>
      </w:pPr>
      <w:r>
        <w:rPr>
          <w:rFonts w:hint="eastAsia"/>
          <w:sz w:val="24"/>
        </w:rPr>
        <w:t>传统的手动线下组卷的方式存在着许多缺点，如效率低、安全性不高、存储不方便等，所以目前许多学校的考试的试卷已经由人工线下组卷转换变成了采用计算机来进行题库管理和试卷的生成。</w:t>
      </w:r>
    </w:p>
    <w:p w:rsidR="0074560E" w:rsidRDefault="0059241A">
      <w:pPr>
        <w:ind w:firstLine="420"/>
        <w:rPr>
          <w:sz w:val="24"/>
        </w:rPr>
      </w:pPr>
      <w:r>
        <w:rPr>
          <w:rFonts w:hint="eastAsia"/>
          <w:sz w:val="24"/>
        </w:rPr>
        <w:t>学校想要进行一次考试，那肯定需要先组成一套合理的试卷，这样对学生的检验和考查更能体现出客观性。而组卷的过程一般都是教师从庞大的题库中去挨个挑选出合适的试题，亦或是从相关的试题书中一道道的找出来从而组成一套试卷。这样做虽然能够从教师的专业程度上保证了试卷的质量，但是也会导致大量的时间和力气浪费在组卷上。一场考试流程下来，如果在组卷上消耗了如此多的师资力量，那么这场对学生们的检验考试无疑就失去了意义甚至是失败的。</w:t>
      </w:r>
    </w:p>
    <w:p w:rsidR="0074560E" w:rsidRDefault="0059241A">
      <w:pPr>
        <w:ind w:firstLine="420"/>
        <w:rPr>
          <w:sz w:val="24"/>
        </w:rPr>
      </w:pPr>
      <w:r>
        <w:rPr>
          <w:rFonts w:hint="eastAsia"/>
          <w:sz w:val="24"/>
        </w:rPr>
        <w:t>而在线组卷系统能够帮助学校省去这繁杂的组卷过程，减少组卷时间，同时也能使教师空出更多的时间来对学生进行更有意义的教育</w:t>
      </w:r>
      <w:r w:rsidR="00961DAC">
        <w:rPr>
          <w:rFonts w:hint="eastAsia"/>
          <w:sz w:val="24"/>
          <w:vertAlign w:val="superscript"/>
        </w:rPr>
        <w:fldChar w:fldCharType="begin"/>
      </w:r>
      <w:r>
        <w:rPr>
          <w:rFonts w:hint="eastAsia"/>
          <w:sz w:val="24"/>
          <w:vertAlign w:val="superscript"/>
        </w:rPr>
        <w:instrText xml:space="preserve"> REF _Ref797 \n </w:instrText>
      </w:r>
      <w:r w:rsidR="00961DAC">
        <w:rPr>
          <w:rFonts w:hint="eastAsia"/>
          <w:sz w:val="24"/>
          <w:vertAlign w:val="superscript"/>
        </w:rPr>
        <w:fldChar w:fldCharType="separate"/>
      </w:r>
      <w:r>
        <w:rPr>
          <w:rFonts w:hint="eastAsia"/>
          <w:sz w:val="24"/>
          <w:vertAlign w:val="superscript"/>
        </w:rPr>
        <w:t>[11]</w:t>
      </w:r>
      <w:r w:rsidR="00961DAC">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如今的计算机技术早已足够支撑这种在线组卷系统；在管理上，该系统主要是运行在每个学校内部，因此实现时做成单机版即可；在安全性上通过分成管理员和教师两种角色进行密码登录验证也能够得到保证。</w:t>
      </w:r>
    </w:p>
    <w:p w:rsidR="0074560E" w:rsidRDefault="0074560E">
      <w:pPr>
        <w:ind w:firstLine="420"/>
        <w:rPr>
          <w:sz w:val="24"/>
        </w:rPr>
      </w:pPr>
    </w:p>
    <w:p w:rsidR="0074560E" w:rsidRDefault="0059241A">
      <w:pPr>
        <w:pStyle w:val="2"/>
        <w:ind w:firstLine="0"/>
        <w:jc w:val="left"/>
        <w:rPr>
          <w:rFonts w:eastAsia="宋体"/>
        </w:rPr>
      </w:pPr>
      <w:bookmarkStart w:id="63" w:name="_Toc12152"/>
      <w:r>
        <w:rPr>
          <w:rFonts w:eastAsia="宋体" w:hint="eastAsia"/>
        </w:rPr>
        <w:t>2.2</w:t>
      </w:r>
      <w:r>
        <w:rPr>
          <w:rFonts w:eastAsia="宋体" w:hint="eastAsia"/>
        </w:rPr>
        <w:t>功能需求</w:t>
      </w:r>
      <w:bookmarkEnd w:id="63"/>
    </w:p>
    <w:p w:rsidR="0074560E" w:rsidRDefault="0059241A">
      <w:pPr>
        <w:ind w:firstLine="420"/>
        <w:rPr>
          <w:sz w:val="24"/>
        </w:rPr>
      </w:pPr>
      <w:r>
        <w:rPr>
          <w:rFonts w:hint="eastAsia"/>
          <w:sz w:val="24"/>
        </w:rPr>
        <w:t>设计在线组卷系统需要考虑到</w:t>
      </w:r>
      <w:del w:id="64" w:author="thinkpad" w:date="2019-05-14T09:33:00Z">
        <w:r w:rsidDel="00474354">
          <w:rPr>
            <w:rFonts w:hint="eastAsia"/>
            <w:sz w:val="24"/>
          </w:rPr>
          <w:delText>一</w:delText>
        </w:r>
      </w:del>
      <w:ins w:id="65" w:author="thinkpad" w:date="2019-05-14T09:33:00Z">
        <w:r w:rsidR="00474354">
          <w:rPr>
            <w:rFonts w:hint="eastAsia"/>
            <w:sz w:val="24"/>
          </w:rPr>
          <w:t>以下</w:t>
        </w:r>
      </w:ins>
      <w:del w:id="66" w:author="thinkpad" w:date="2019-05-14T09:33:00Z">
        <w:r w:rsidDel="00474354">
          <w:rPr>
            <w:rFonts w:hint="eastAsia"/>
            <w:sz w:val="24"/>
          </w:rPr>
          <w:delText>下</w:delText>
        </w:r>
      </w:del>
      <w:r>
        <w:rPr>
          <w:rFonts w:hint="eastAsia"/>
          <w:sz w:val="24"/>
        </w:rPr>
        <w:t>几点：</w:t>
      </w:r>
    </w:p>
    <w:p w:rsidR="0074560E" w:rsidRDefault="00474354" w:rsidP="00474354">
      <w:pPr>
        <w:tabs>
          <w:tab w:val="left" w:pos="312"/>
        </w:tabs>
        <w:ind w:left="420"/>
        <w:rPr>
          <w:sz w:val="24"/>
        </w:rPr>
        <w:pPrChange w:id="67" w:author="thinkpad" w:date="2019-05-14T09:33:00Z">
          <w:pPr>
            <w:numPr>
              <w:numId w:val="4"/>
            </w:numPr>
            <w:tabs>
              <w:tab w:val="left" w:pos="312"/>
            </w:tabs>
            <w:ind w:firstLine="420"/>
          </w:pPr>
        </w:pPrChange>
      </w:pPr>
      <w:ins w:id="68" w:author="thinkpad" w:date="2019-05-14T09:33:00Z">
        <w:r>
          <w:rPr>
            <w:rFonts w:hint="eastAsia"/>
            <w:sz w:val="24"/>
          </w:rPr>
          <w:t>（</w:t>
        </w:r>
        <w:r>
          <w:rPr>
            <w:rFonts w:hint="eastAsia"/>
            <w:sz w:val="24"/>
          </w:rPr>
          <w:t>1</w:t>
        </w:r>
        <w:r>
          <w:rPr>
            <w:rFonts w:hint="eastAsia"/>
            <w:sz w:val="24"/>
          </w:rPr>
          <w:t>）</w:t>
        </w:r>
      </w:ins>
      <w:r w:rsidR="0059241A">
        <w:rPr>
          <w:rFonts w:hint="eastAsia"/>
          <w:sz w:val="24"/>
        </w:rPr>
        <w:t>要组成一套试卷必须要有一个题库能够对试题进行增添删除修改等操作</w:t>
      </w:r>
    </w:p>
    <w:p w:rsidR="0074560E" w:rsidRDefault="00474354">
      <w:pPr>
        <w:numPr>
          <w:ilvl w:val="0"/>
          <w:numId w:val="4"/>
        </w:numPr>
        <w:ind w:firstLine="420"/>
        <w:rPr>
          <w:sz w:val="24"/>
        </w:rPr>
      </w:pPr>
      <w:ins w:id="69" w:author="thinkpad" w:date="2019-05-14T09:33:00Z">
        <w:r>
          <w:rPr>
            <w:rFonts w:hint="eastAsia"/>
            <w:sz w:val="24"/>
          </w:rPr>
          <w:t>（</w:t>
        </w:r>
        <w:r>
          <w:rPr>
            <w:rFonts w:hint="eastAsia"/>
            <w:sz w:val="24"/>
          </w:rPr>
          <w:t>2</w:t>
        </w:r>
        <w:r>
          <w:rPr>
            <w:rFonts w:hint="eastAsia"/>
            <w:sz w:val="24"/>
          </w:rPr>
          <w:t>）</w:t>
        </w:r>
      </w:ins>
      <w:r w:rsidR="0059241A">
        <w:rPr>
          <w:rFonts w:hint="eastAsia"/>
          <w:sz w:val="24"/>
        </w:rPr>
        <w:t>需要管理员和教师两种角色才能更加合理的对组卷系统进行使用</w:t>
      </w:r>
    </w:p>
    <w:p w:rsidR="0074560E" w:rsidRDefault="00474354">
      <w:pPr>
        <w:numPr>
          <w:ilvl w:val="0"/>
          <w:numId w:val="4"/>
        </w:numPr>
        <w:ind w:firstLine="420"/>
        <w:rPr>
          <w:sz w:val="24"/>
        </w:rPr>
      </w:pPr>
      <w:ins w:id="70" w:author="thinkpad" w:date="2019-05-14T09:33:00Z">
        <w:r>
          <w:rPr>
            <w:rFonts w:hint="eastAsia"/>
            <w:sz w:val="24"/>
          </w:rPr>
          <w:t>（</w:t>
        </w:r>
        <w:r>
          <w:rPr>
            <w:rFonts w:hint="eastAsia"/>
            <w:sz w:val="24"/>
          </w:rPr>
          <w:t>3</w:t>
        </w:r>
        <w:r>
          <w:rPr>
            <w:rFonts w:hint="eastAsia"/>
            <w:sz w:val="24"/>
          </w:rPr>
          <w:t>）</w:t>
        </w:r>
      </w:ins>
      <w:r w:rsidR="0059241A">
        <w:rPr>
          <w:rFonts w:hint="eastAsia"/>
          <w:sz w:val="24"/>
        </w:rPr>
        <w:t>组卷方面包括手动组卷和自动组卷</w:t>
      </w:r>
    </w:p>
    <w:p w:rsidR="0074560E" w:rsidRDefault="0059241A">
      <w:pPr>
        <w:ind w:firstLine="420"/>
        <w:rPr>
          <w:sz w:val="24"/>
        </w:rPr>
      </w:pPr>
      <w:r>
        <w:rPr>
          <w:rFonts w:hint="eastAsia"/>
          <w:sz w:val="24"/>
        </w:rPr>
        <w:t>根据上述考虑，将系统分为三大模块来进行说明：</w:t>
      </w:r>
      <w:del w:id="71" w:author="thinkpad" w:date="2019-05-14T09:33:00Z">
        <w:r w:rsidDel="00474354">
          <w:rPr>
            <w:rFonts w:hint="eastAsia"/>
            <w:sz w:val="24"/>
          </w:rPr>
          <w:delText>一、</w:delText>
        </w:r>
      </w:del>
      <w:r>
        <w:rPr>
          <w:rFonts w:hint="eastAsia"/>
          <w:sz w:val="24"/>
        </w:rPr>
        <w:t>用户模块，</w:t>
      </w:r>
      <w:del w:id="72" w:author="thinkpad" w:date="2019-05-14T09:33:00Z">
        <w:r w:rsidDel="00474354">
          <w:rPr>
            <w:rFonts w:hint="eastAsia"/>
            <w:sz w:val="24"/>
          </w:rPr>
          <w:delText>二、</w:delText>
        </w:r>
      </w:del>
      <w:r>
        <w:rPr>
          <w:rFonts w:hint="eastAsia"/>
          <w:sz w:val="24"/>
        </w:rPr>
        <w:t>组卷模块</w:t>
      </w:r>
      <w:del w:id="73" w:author="thinkpad" w:date="2019-05-14T09:33:00Z">
        <w:r w:rsidDel="00474354">
          <w:rPr>
            <w:rFonts w:hint="eastAsia"/>
            <w:sz w:val="24"/>
          </w:rPr>
          <w:delText>，</w:delText>
        </w:r>
      </w:del>
      <w:ins w:id="74" w:author="thinkpad" w:date="2019-05-14T09:33:00Z">
        <w:r w:rsidR="00474354">
          <w:rPr>
            <w:rFonts w:hint="eastAsia"/>
            <w:sz w:val="24"/>
          </w:rPr>
          <w:t>和</w:t>
        </w:r>
      </w:ins>
      <w:del w:id="75" w:author="thinkpad" w:date="2019-05-14T09:33:00Z">
        <w:r w:rsidDel="00474354">
          <w:rPr>
            <w:rFonts w:hint="eastAsia"/>
            <w:sz w:val="24"/>
          </w:rPr>
          <w:delText>三、</w:delText>
        </w:r>
      </w:del>
      <w:r>
        <w:rPr>
          <w:rFonts w:hint="eastAsia"/>
          <w:sz w:val="24"/>
        </w:rPr>
        <w:t>题库模块。</w:t>
      </w:r>
    </w:p>
    <w:p w:rsidR="0074560E" w:rsidRDefault="0074560E">
      <w:pPr>
        <w:ind w:firstLine="420"/>
        <w:rPr>
          <w:sz w:val="24"/>
        </w:rPr>
      </w:pPr>
    </w:p>
    <w:p w:rsidR="00474354" w:rsidRDefault="0059241A">
      <w:pPr>
        <w:jc w:val="center"/>
        <w:rPr>
          <w:ins w:id="76" w:author="thinkpad" w:date="2019-05-14T09:33:00Z"/>
          <w:rFonts w:hint="eastAsia"/>
          <w:sz w:val="24"/>
        </w:rPr>
      </w:pPr>
      <w:r>
        <w:rPr>
          <w:noProof/>
        </w:rPr>
        <w:lastRenderedPageBreak/>
        <w:drawing>
          <wp:inline distT="0" distB="0" distL="0" distR="0">
            <wp:extent cx="4827270" cy="36722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4882205" cy="3713941"/>
                    </a:xfrm>
                    <a:prstGeom prst="rect">
                      <a:avLst/>
                    </a:prstGeom>
                    <a:noFill/>
                    <a:ln>
                      <a:noFill/>
                    </a:ln>
                  </pic:spPr>
                </pic:pic>
              </a:graphicData>
            </a:graphic>
          </wp:inline>
        </w:drawing>
      </w:r>
    </w:p>
    <w:p w:rsidR="0074560E" w:rsidRDefault="00961DAC">
      <w:pPr>
        <w:jc w:val="center"/>
        <w:rPr>
          <w:sz w:val="24"/>
        </w:rPr>
      </w:pPr>
      <w:r w:rsidRPr="00961DAC">
        <w:rPr>
          <w:noProof/>
          <w:sz w:val="30"/>
        </w:rPr>
        <w:pict>
          <v:line id="直接连接符 15" o:spid="_x0000_s1026" style="position:absolute;left:0;text-align:left;flip:x;z-index:251651072;visibility:visible" from="369.55pt,128.45pt" to="369.6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" strokecolor="black [3213]" strokeweight="1pt">
            <v:stroke joinstyle="miter"/>
          </v:line>
        </w:pict>
      </w:r>
      <w:ins w:id="77" w:author="thinkpad" w:date="2019-05-14T09:33:00Z">
        <w:r w:rsidR="00474354">
          <w:rPr>
            <w:rFonts w:hint="eastAsia"/>
            <w:sz w:val="24"/>
          </w:rPr>
          <w:t>图</w:t>
        </w:r>
        <w:r w:rsidR="00474354">
          <w:rPr>
            <w:rFonts w:hint="eastAsia"/>
            <w:sz w:val="24"/>
          </w:rPr>
          <w:t xml:space="preserve">1. </w:t>
        </w:r>
        <w:r w:rsidR="00474354">
          <w:rPr>
            <w:rFonts w:hint="eastAsia"/>
            <w:sz w:val="24"/>
          </w:rPr>
          <w:t>标题</w:t>
        </w:r>
      </w:ins>
    </w:p>
    <w:p w:rsidR="0074560E" w:rsidRDefault="0074560E">
      <w:pPr>
        <w:ind w:firstLine="420"/>
        <w:rPr>
          <w:sz w:val="24"/>
        </w:rPr>
      </w:pPr>
    </w:p>
    <w:p w:rsidR="0074560E" w:rsidDel="00A5769C" w:rsidRDefault="0059241A">
      <w:pPr>
        <w:ind w:firstLine="420"/>
        <w:rPr>
          <w:del w:id="78" w:author="thinkpad" w:date="2019-05-14T09:34:00Z"/>
          <w:sz w:val="24"/>
        </w:rPr>
      </w:pPr>
      <w:del w:id="79" w:author="thinkpad" w:date="2019-05-14T09:34:00Z">
        <w:r w:rsidDel="00A5769C">
          <w:rPr>
            <w:rFonts w:hint="eastAsia"/>
            <w:sz w:val="24"/>
          </w:rPr>
          <w:delText>以上图的几个模块为标准，对提出的功能进行简单说明：</w:delText>
        </w:r>
      </w:del>
    </w:p>
    <w:p w:rsidR="0074560E" w:rsidRDefault="0059241A">
      <w:pPr>
        <w:pStyle w:val="ae"/>
        <w:numPr>
          <w:ilvl w:val="0"/>
          <w:numId w:val="5"/>
        </w:numPr>
        <w:ind w:firstLineChars="0"/>
        <w:rPr>
          <w:sz w:val="24"/>
        </w:rPr>
      </w:pPr>
      <w:r>
        <w:rPr>
          <w:rFonts w:hint="eastAsia"/>
          <w:sz w:val="24"/>
        </w:rPr>
        <w:t>用户模块：</w:t>
      </w:r>
    </w:p>
    <w:p w:rsidR="0074560E" w:rsidRDefault="0059241A">
      <w:pPr>
        <w:pStyle w:val="ae"/>
        <w:numPr>
          <w:ilvl w:val="0"/>
          <w:numId w:val="6"/>
        </w:numPr>
        <w:ind w:firstLineChars="0"/>
        <w:rPr>
          <w:sz w:val="24"/>
        </w:rPr>
      </w:pPr>
      <w:r>
        <w:rPr>
          <w:rFonts w:hint="eastAsia"/>
          <w:sz w:val="24"/>
        </w:rPr>
        <w:t>管理员：功能说明及用例图如下：</w:t>
      </w:r>
    </w:p>
    <w:p w:rsidR="0074560E" w:rsidRDefault="0059241A">
      <w:pPr>
        <w:pStyle w:val="ae"/>
        <w:numPr>
          <w:ilvl w:val="1"/>
          <w:numId w:val="6"/>
        </w:numPr>
        <w:ind w:firstLineChars="0"/>
        <w:rPr>
          <w:sz w:val="24"/>
        </w:rPr>
      </w:pPr>
      <w:r>
        <w:rPr>
          <w:rFonts w:hint="eastAsia"/>
          <w:sz w:val="24"/>
        </w:rPr>
        <w:t>管理用户：添加或者删除教师用户，修改教师信息比如姓名，密码等。</w:t>
      </w:r>
    </w:p>
    <w:p w:rsidR="0074560E" w:rsidRDefault="0059241A">
      <w:pPr>
        <w:pStyle w:val="ae"/>
        <w:numPr>
          <w:ilvl w:val="1"/>
          <w:numId w:val="6"/>
        </w:numPr>
        <w:ind w:firstLineChars="0"/>
        <w:rPr>
          <w:sz w:val="24"/>
        </w:rPr>
      </w:pPr>
      <w:r>
        <w:rPr>
          <w:rFonts w:hint="eastAsia"/>
          <w:sz w:val="24"/>
        </w:rPr>
        <w:t>管理题库：进行试题的添加、删除和修改操作。</w:t>
      </w:r>
    </w:p>
    <w:p w:rsidR="0074560E" w:rsidRDefault="0059241A">
      <w:pPr>
        <w:pStyle w:val="ae"/>
        <w:numPr>
          <w:ilvl w:val="1"/>
          <w:numId w:val="6"/>
        </w:numPr>
        <w:ind w:firstLineChars="0"/>
        <w:rPr>
          <w:sz w:val="24"/>
        </w:rPr>
      </w:pPr>
      <w:r>
        <w:rPr>
          <w:rFonts w:hint="eastAsia"/>
          <w:sz w:val="24"/>
        </w:rPr>
        <w:t>管理试卷：可以查看所以已组试卷，并对齐进行修改删除等操作。</w:t>
      </w:r>
    </w:p>
    <w:p w:rsidR="0074560E" w:rsidRDefault="0059241A">
      <w:pPr>
        <w:jc w:val="center"/>
        <w:rPr>
          <w:ins w:id="80" w:author="thinkpad" w:date="2019-05-14T09:34:00Z"/>
          <w:rFonts w:hint="eastAsia"/>
          <w:sz w:val="24"/>
        </w:rPr>
      </w:pPr>
      <w:r>
        <w:rPr>
          <w:noProof/>
        </w:rPr>
        <w:drawing>
          <wp:inline distT="0" distB="0" distL="0" distR="0">
            <wp:extent cx="3224530" cy="27133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325255" cy="2798203"/>
                    </a:xfrm>
                    <a:prstGeom prst="rect">
                      <a:avLst/>
                    </a:prstGeom>
                    <a:noFill/>
                    <a:ln>
                      <a:noFill/>
                    </a:ln>
                  </pic:spPr>
                </pic:pic>
              </a:graphicData>
            </a:graphic>
          </wp:inline>
        </w:drawing>
      </w:r>
    </w:p>
    <w:p w:rsidR="00474354" w:rsidRDefault="00474354">
      <w:pPr>
        <w:jc w:val="center"/>
        <w:rPr>
          <w:sz w:val="24"/>
        </w:rPr>
      </w:pPr>
      <w:ins w:id="81" w:author="thinkpad" w:date="2019-05-14T09:34:00Z">
        <w:r>
          <w:rPr>
            <w:rFonts w:hint="eastAsia"/>
            <w:sz w:val="24"/>
          </w:rPr>
          <w:lastRenderedPageBreak/>
          <w:t>图</w:t>
        </w:r>
        <w:r>
          <w:rPr>
            <w:rFonts w:hint="eastAsia"/>
            <w:sz w:val="24"/>
          </w:rPr>
          <w:t xml:space="preserve">2. </w:t>
        </w:r>
        <w:r>
          <w:rPr>
            <w:rFonts w:hint="eastAsia"/>
            <w:sz w:val="24"/>
          </w:rPr>
          <w:t>标题</w:t>
        </w:r>
      </w:ins>
    </w:p>
    <w:p w:rsidR="0074560E" w:rsidRDefault="0074560E">
      <w:pPr>
        <w:jc w:val="center"/>
        <w:rPr>
          <w:sz w:val="24"/>
        </w:rPr>
      </w:pPr>
    </w:p>
    <w:p w:rsidR="0074560E" w:rsidRDefault="0074560E">
      <w:pPr>
        <w:jc w:val="center"/>
        <w:rPr>
          <w:sz w:val="24"/>
        </w:rPr>
      </w:pPr>
    </w:p>
    <w:p w:rsidR="0074560E" w:rsidRDefault="0059241A">
      <w:pPr>
        <w:pStyle w:val="ae"/>
        <w:numPr>
          <w:ilvl w:val="0"/>
          <w:numId w:val="6"/>
        </w:numPr>
        <w:ind w:firstLineChars="0"/>
        <w:rPr>
          <w:sz w:val="24"/>
        </w:rPr>
      </w:pPr>
      <w:r>
        <w:rPr>
          <w:rFonts w:hint="eastAsia"/>
          <w:sz w:val="24"/>
        </w:rPr>
        <w:t>教师：功能说明及用例图如下：</w:t>
      </w:r>
    </w:p>
    <w:p w:rsidR="0074560E" w:rsidRDefault="0059241A">
      <w:pPr>
        <w:pStyle w:val="ae"/>
        <w:numPr>
          <w:ilvl w:val="1"/>
          <w:numId w:val="6"/>
        </w:numPr>
        <w:ind w:firstLineChars="0"/>
        <w:rPr>
          <w:sz w:val="24"/>
        </w:rPr>
      </w:pPr>
      <w:r>
        <w:rPr>
          <w:rFonts w:hint="eastAsia"/>
          <w:sz w:val="24"/>
        </w:rPr>
        <w:t>在线组卷：通过手动组卷或者自动组卷两种方式组成一套试卷。</w:t>
      </w:r>
    </w:p>
    <w:p w:rsidR="0074560E" w:rsidRDefault="0059241A">
      <w:pPr>
        <w:pStyle w:val="ae"/>
        <w:numPr>
          <w:ilvl w:val="1"/>
          <w:numId w:val="6"/>
        </w:numPr>
        <w:ind w:firstLineChars="0"/>
        <w:rPr>
          <w:sz w:val="24"/>
        </w:rPr>
      </w:pPr>
      <w:r>
        <w:rPr>
          <w:rFonts w:hint="eastAsia"/>
          <w:sz w:val="24"/>
        </w:rPr>
        <w:t>个人信息：教师登录系统可以对自己的个人信息进行修改，比如修改个人姓名，或者修改密码。</w:t>
      </w:r>
    </w:p>
    <w:p w:rsidR="0074560E" w:rsidRDefault="0059241A">
      <w:pPr>
        <w:pStyle w:val="ae"/>
        <w:numPr>
          <w:ilvl w:val="1"/>
          <w:numId w:val="6"/>
        </w:numPr>
        <w:ind w:firstLineChars="0"/>
        <w:rPr>
          <w:sz w:val="24"/>
        </w:rPr>
      </w:pPr>
      <w:r>
        <w:rPr>
          <w:rFonts w:hint="eastAsia"/>
          <w:sz w:val="24"/>
        </w:rPr>
        <w:t>个人试卷：教师可以查看自己已组成的试卷，并且对其进行重新编辑。</w:t>
      </w:r>
    </w:p>
    <w:p w:rsidR="0074560E" w:rsidRDefault="0059241A">
      <w:pPr>
        <w:jc w:val="center"/>
        <w:rPr>
          <w:ins w:id="82" w:author="thinkpad" w:date="2019-05-14T09:34:00Z"/>
          <w:rFonts w:hint="eastAsia"/>
          <w:sz w:val="24"/>
        </w:rPr>
      </w:pPr>
      <w:r>
        <w:rPr>
          <w:noProof/>
        </w:rPr>
        <w:drawing>
          <wp:inline distT="0" distB="0" distL="0" distR="0">
            <wp:extent cx="3379470" cy="26549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481141" cy="2734684"/>
                    </a:xfrm>
                    <a:prstGeom prst="rect">
                      <a:avLst/>
                    </a:prstGeom>
                    <a:noFill/>
                    <a:ln>
                      <a:noFill/>
                    </a:ln>
                  </pic:spPr>
                </pic:pic>
              </a:graphicData>
            </a:graphic>
          </wp:inline>
        </w:drawing>
      </w:r>
    </w:p>
    <w:p w:rsidR="00A5769C" w:rsidRDefault="00A5769C">
      <w:pPr>
        <w:jc w:val="center"/>
        <w:rPr>
          <w:sz w:val="24"/>
        </w:rPr>
      </w:pPr>
      <w:ins w:id="83" w:author="thinkpad" w:date="2019-05-14T09:34:00Z">
        <w:r>
          <w:rPr>
            <w:rFonts w:hint="eastAsia"/>
            <w:sz w:val="24"/>
          </w:rPr>
          <w:t>图</w:t>
        </w:r>
        <w:r>
          <w:rPr>
            <w:rFonts w:hint="eastAsia"/>
            <w:sz w:val="24"/>
          </w:rPr>
          <w:t xml:space="preserve">3. </w:t>
        </w:r>
        <w:r>
          <w:rPr>
            <w:rFonts w:hint="eastAsia"/>
            <w:sz w:val="24"/>
          </w:rPr>
          <w:t>标题</w:t>
        </w:r>
      </w:ins>
    </w:p>
    <w:p w:rsidR="0074560E" w:rsidRDefault="0059241A">
      <w:pPr>
        <w:pStyle w:val="ae"/>
        <w:numPr>
          <w:ilvl w:val="0"/>
          <w:numId w:val="5"/>
        </w:numPr>
        <w:ind w:firstLineChars="0"/>
        <w:rPr>
          <w:sz w:val="24"/>
        </w:rPr>
      </w:pPr>
      <w:r>
        <w:rPr>
          <w:rFonts w:hint="eastAsia"/>
          <w:sz w:val="24"/>
        </w:rPr>
        <w:t>组卷模块：</w:t>
      </w:r>
    </w:p>
    <w:p w:rsidR="0074560E" w:rsidRDefault="0059241A">
      <w:pPr>
        <w:pStyle w:val="ae"/>
        <w:numPr>
          <w:ilvl w:val="0"/>
          <w:numId w:val="7"/>
        </w:numPr>
        <w:ind w:firstLineChars="0"/>
        <w:rPr>
          <w:sz w:val="24"/>
        </w:rPr>
      </w:pPr>
      <w:r>
        <w:rPr>
          <w:rFonts w:hint="eastAsia"/>
          <w:sz w:val="24"/>
        </w:rPr>
        <w:t>手动组卷：教师可以从题库中挑选合适的试题组成一套试卷。</w:t>
      </w:r>
    </w:p>
    <w:p w:rsidR="0074560E" w:rsidRDefault="0059241A">
      <w:pPr>
        <w:pStyle w:val="ae"/>
        <w:numPr>
          <w:ilvl w:val="0"/>
          <w:numId w:val="7"/>
        </w:numPr>
        <w:ind w:firstLineChars="0"/>
        <w:rPr>
          <w:sz w:val="24"/>
        </w:rPr>
      </w:pPr>
      <w:r>
        <w:rPr>
          <w:rFonts w:hint="eastAsia"/>
          <w:sz w:val="24"/>
        </w:rPr>
        <w:t>自动组卷：教师可以通过设置试卷的题目类型，数目等各类属性然后自动生成一套试卷。</w:t>
      </w:r>
    </w:p>
    <w:p w:rsidR="0074560E" w:rsidRDefault="0059241A">
      <w:pPr>
        <w:pStyle w:val="ae"/>
        <w:numPr>
          <w:ilvl w:val="0"/>
          <w:numId w:val="5"/>
        </w:numPr>
        <w:ind w:firstLineChars="0"/>
        <w:rPr>
          <w:sz w:val="24"/>
        </w:rPr>
      </w:pPr>
      <w:r>
        <w:rPr>
          <w:rFonts w:hint="eastAsia"/>
          <w:sz w:val="24"/>
        </w:rPr>
        <w:t>题库模块：</w:t>
      </w:r>
    </w:p>
    <w:p w:rsidR="0074560E" w:rsidRDefault="0059241A">
      <w:pPr>
        <w:pStyle w:val="ae"/>
        <w:numPr>
          <w:ilvl w:val="0"/>
          <w:numId w:val="8"/>
        </w:numPr>
        <w:ind w:firstLineChars="0"/>
        <w:rPr>
          <w:sz w:val="24"/>
        </w:rPr>
      </w:pPr>
      <w:r>
        <w:rPr>
          <w:rFonts w:hint="eastAsia"/>
          <w:sz w:val="24"/>
        </w:rPr>
        <w:t>添加试题：管理员可以将各类试题录入到试题库，供组卷使用。</w:t>
      </w:r>
    </w:p>
    <w:p w:rsidR="0074560E" w:rsidRDefault="0074560E">
      <w:pPr>
        <w:rPr>
          <w:sz w:val="24"/>
        </w:rPr>
      </w:pPr>
    </w:p>
    <w:p w:rsidR="0074560E" w:rsidRDefault="0074560E">
      <w:pPr>
        <w:rPr>
          <w:sz w:val="24"/>
        </w:rPr>
      </w:pPr>
    </w:p>
    <w:p w:rsidR="0074560E" w:rsidRDefault="0059241A">
      <w:pPr>
        <w:pStyle w:val="ae"/>
        <w:numPr>
          <w:ilvl w:val="0"/>
          <w:numId w:val="8"/>
        </w:numPr>
        <w:ind w:firstLineChars="0"/>
        <w:rPr>
          <w:sz w:val="24"/>
        </w:rPr>
      </w:pPr>
      <w:r>
        <w:rPr>
          <w:rFonts w:hint="eastAsia"/>
          <w:sz w:val="24"/>
        </w:rPr>
        <w:t>删除试题：管理员可以对一些不完整或者没有存在价值的试题进行删除操作。</w:t>
      </w:r>
    </w:p>
    <w:p w:rsidR="0074560E" w:rsidRDefault="0059241A">
      <w:pPr>
        <w:pStyle w:val="ae"/>
        <w:numPr>
          <w:ilvl w:val="0"/>
          <w:numId w:val="8"/>
        </w:numPr>
        <w:ind w:firstLineChars="0"/>
        <w:rPr>
          <w:sz w:val="24"/>
        </w:rPr>
      </w:pPr>
      <w:r>
        <w:rPr>
          <w:rFonts w:hint="eastAsia"/>
          <w:sz w:val="24"/>
        </w:rPr>
        <w:t>修改试题：当输入的试题发现有错误时，管理员可以进行及时的修改。</w:t>
      </w:r>
    </w:p>
    <w:p w:rsidR="0074560E" w:rsidRDefault="0074560E">
      <w:pPr>
        <w:ind w:firstLine="420"/>
      </w:pPr>
    </w:p>
    <w:p w:rsidR="0074560E" w:rsidRDefault="0059241A">
      <w:pPr>
        <w:pStyle w:val="2"/>
        <w:ind w:firstLine="0"/>
        <w:jc w:val="left"/>
        <w:rPr>
          <w:rFonts w:eastAsia="宋体"/>
        </w:rPr>
      </w:pPr>
      <w:bookmarkStart w:id="84" w:name="_Toc25973"/>
      <w:r>
        <w:rPr>
          <w:rFonts w:eastAsia="宋体" w:hint="eastAsia"/>
        </w:rPr>
        <w:t>2.3</w:t>
      </w:r>
      <w:r>
        <w:rPr>
          <w:rFonts w:eastAsia="宋体" w:hint="eastAsia"/>
        </w:rPr>
        <w:t>非功能性分析</w:t>
      </w:r>
      <w:bookmarkEnd w:id="84"/>
    </w:p>
    <w:p w:rsidR="0074560E" w:rsidRDefault="0059241A">
      <w:pPr>
        <w:ind w:firstLine="420"/>
        <w:rPr>
          <w:sz w:val="24"/>
        </w:rPr>
      </w:pPr>
      <w:r>
        <w:rPr>
          <w:rFonts w:hint="eastAsia"/>
          <w:sz w:val="24"/>
        </w:rPr>
        <w:t>该系统属于校园内部使用，所以只需要部署在学校的服务器上即可，不需要连接</w:t>
      </w:r>
      <w:r>
        <w:rPr>
          <w:rFonts w:hint="eastAsia"/>
          <w:sz w:val="24"/>
        </w:rPr>
        <w:lastRenderedPageBreak/>
        <w:t>外网，制作为单机版，这样也能够保证信息的安全性和服务性能。而且该系统开发过程中模块划分的功能明确单一，充分实现了前后端分离，可扩展性和可维护性要强于复杂模块。网页上也使用</w:t>
      </w:r>
      <w:r>
        <w:rPr>
          <w:rFonts w:hint="eastAsia"/>
          <w:sz w:val="24"/>
        </w:rPr>
        <w:t>ajax</w:t>
      </w:r>
      <w:r>
        <w:rPr>
          <w:rFonts w:hint="eastAsia"/>
          <w:sz w:val="24"/>
        </w:rPr>
        <w:t>技术，通过后台与服务器进行少量的数据交换，</w:t>
      </w:r>
      <w:r>
        <w:rPr>
          <w:rFonts w:hint="eastAsia"/>
          <w:sz w:val="24"/>
        </w:rPr>
        <w:t>ajax</w:t>
      </w:r>
      <w:r>
        <w:rPr>
          <w:rFonts w:hint="eastAsia"/>
          <w:sz w:val="24"/>
        </w:rPr>
        <w:t>可以使网页实现异步更新，简单说就是网页局部更新的一种技术，这意味可以不用重新加载整个全部的网页，而对网页上的部分信息进行更新交互，极大的减少了服务器的压力</w:t>
      </w:r>
      <w:r w:rsidR="00961DAC">
        <w:rPr>
          <w:rFonts w:hint="eastAsia"/>
          <w:sz w:val="24"/>
          <w:vertAlign w:val="superscript"/>
        </w:rPr>
        <w:fldChar w:fldCharType="begin"/>
      </w:r>
      <w:r>
        <w:rPr>
          <w:rFonts w:hint="eastAsia"/>
          <w:sz w:val="24"/>
          <w:vertAlign w:val="superscript"/>
        </w:rPr>
        <w:instrText xml:space="preserve"> REF _Ref1554 \n </w:instrText>
      </w:r>
      <w:r w:rsidR="00961DAC">
        <w:rPr>
          <w:rFonts w:hint="eastAsia"/>
          <w:sz w:val="24"/>
          <w:vertAlign w:val="superscript"/>
        </w:rPr>
        <w:fldChar w:fldCharType="separate"/>
      </w:r>
      <w:r>
        <w:rPr>
          <w:rFonts w:hint="eastAsia"/>
          <w:sz w:val="24"/>
          <w:vertAlign w:val="superscript"/>
        </w:rPr>
        <w:t>[12]</w:t>
      </w:r>
      <w:r w:rsidR="00961DAC">
        <w:rPr>
          <w:rFonts w:hint="eastAsia"/>
          <w:sz w:val="24"/>
          <w:vertAlign w:val="superscript"/>
        </w:rPr>
        <w:fldChar w:fldCharType="end"/>
      </w:r>
      <w:r>
        <w:rPr>
          <w:rFonts w:hint="eastAsia"/>
          <w:sz w:val="24"/>
        </w:rPr>
        <w:t>。</w:t>
      </w:r>
      <w:bookmarkStart w:id="85" w:name="_Toc168119102"/>
      <w:bookmarkStart w:id="86" w:name="_Toc168118630"/>
      <w:bookmarkStart w:id="87" w:name="_Toc168118688"/>
      <w:bookmarkStart w:id="88" w:name="_Toc168119213"/>
      <w:r>
        <w:rPr>
          <w:sz w:val="24"/>
        </w:rPr>
        <w:br w:type="page"/>
      </w:r>
    </w:p>
    <w:p w:rsidR="0074560E" w:rsidRDefault="0074560E"/>
    <w:p w:rsidR="0074560E" w:rsidRDefault="0059241A">
      <w:pPr>
        <w:pStyle w:val="1"/>
        <w:spacing w:line="480" w:lineRule="auto"/>
        <w:rPr>
          <w:rFonts w:eastAsia="宋体"/>
          <w:sz w:val="36"/>
          <w:szCs w:val="36"/>
        </w:rPr>
      </w:pPr>
      <w:bookmarkStart w:id="89" w:name="_Toc24126"/>
      <w:r>
        <w:rPr>
          <w:rFonts w:eastAsia="宋体" w:hint="eastAsia"/>
          <w:sz w:val="36"/>
          <w:szCs w:val="36"/>
        </w:rPr>
        <w:t>3.</w:t>
      </w:r>
      <w:r>
        <w:rPr>
          <w:rFonts w:eastAsia="宋体" w:hint="eastAsia"/>
          <w:sz w:val="36"/>
          <w:szCs w:val="36"/>
        </w:rPr>
        <w:t>概要设计</w:t>
      </w:r>
      <w:bookmarkEnd w:id="89"/>
    </w:p>
    <w:p w:rsidR="0074560E" w:rsidRDefault="0074560E">
      <w:pPr>
        <w:ind w:firstLine="420"/>
        <w:rPr>
          <w:sz w:val="24"/>
        </w:rPr>
      </w:pPr>
    </w:p>
    <w:p w:rsidR="0074560E" w:rsidRDefault="0059241A">
      <w:pPr>
        <w:pStyle w:val="2"/>
        <w:ind w:firstLine="0"/>
        <w:jc w:val="left"/>
        <w:rPr>
          <w:rFonts w:eastAsia="宋体"/>
        </w:rPr>
      </w:pPr>
      <w:bookmarkStart w:id="90" w:name="_Toc8465"/>
      <w:r>
        <w:rPr>
          <w:rFonts w:eastAsia="宋体" w:hint="eastAsia"/>
        </w:rPr>
        <w:t>3</w:t>
      </w:r>
      <w:r>
        <w:rPr>
          <w:rFonts w:eastAsia="宋体"/>
        </w:rPr>
        <w:t>.1</w:t>
      </w:r>
      <w:r>
        <w:rPr>
          <w:rFonts w:eastAsia="宋体" w:hint="eastAsia"/>
        </w:rPr>
        <w:t>总体结构设计</w:t>
      </w:r>
      <w:bookmarkEnd w:id="90"/>
    </w:p>
    <w:p w:rsidR="0074560E" w:rsidRDefault="0059241A">
      <w:pPr>
        <w:ind w:firstLine="420"/>
        <w:rPr>
          <w:sz w:val="24"/>
        </w:rPr>
      </w:pPr>
      <w:r>
        <w:rPr>
          <w:rFonts w:hint="eastAsia"/>
          <w:sz w:val="24"/>
        </w:rPr>
        <w:t>该阶段主要是为了对整个系统的做一个全局的结构设计和划分</w:t>
      </w:r>
      <w:r w:rsidR="00961DAC">
        <w:rPr>
          <w:rFonts w:hint="eastAsia"/>
          <w:sz w:val="24"/>
          <w:vertAlign w:val="superscript"/>
        </w:rPr>
        <w:fldChar w:fldCharType="begin"/>
      </w:r>
      <w:r>
        <w:rPr>
          <w:rFonts w:hint="eastAsia"/>
          <w:sz w:val="24"/>
          <w:vertAlign w:val="superscript"/>
        </w:rPr>
        <w:instrText xml:space="preserve"> REF _Ref7625 \n </w:instrText>
      </w:r>
      <w:r w:rsidR="00961DAC">
        <w:rPr>
          <w:rFonts w:hint="eastAsia"/>
          <w:sz w:val="24"/>
          <w:vertAlign w:val="superscript"/>
        </w:rPr>
        <w:fldChar w:fldCharType="separate"/>
      </w:r>
      <w:r>
        <w:rPr>
          <w:rFonts w:hint="eastAsia"/>
          <w:sz w:val="24"/>
          <w:vertAlign w:val="superscript"/>
        </w:rPr>
        <w:t>[13]</w:t>
      </w:r>
      <w:r w:rsidR="00961DAC">
        <w:rPr>
          <w:rFonts w:hint="eastAsia"/>
          <w:sz w:val="24"/>
          <w:vertAlign w:val="superscript"/>
        </w:rPr>
        <w:fldChar w:fldCharType="end"/>
      </w:r>
      <w:r>
        <w:rPr>
          <w:rFonts w:hint="eastAsia"/>
          <w:sz w:val="24"/>
        </w:rPr>
        <w:t>，为整个系统的开发指定一个总体的方向。将系统划分为两个大模块，一是属于管理员用户的后台管理模块，这一模块需要管理员账号登录，可以管理整个在线组卷系统的试题，试卷以及用户，二是属于教师用户的前台组卷模块，这一模块通过教师账号登录后可以浏览试题库，进行组卷操作等。</w:t>
      </w:r>
    </w:p>
    <w:p w:rsidR="0074560E" w:rsidRDefault="0059241A">
      <w:pPr>
        <w:ind w:firstLine="420"/>
        <w:rPr>
          <w:sz w:val="24"/>
        </w:rPr>
      </w:pPr>
      <w:r>
        <w:rPr>
          <w:rFonts w:hint="eastAsia"/>
          <w:sz w:val="24"/>
        </w:rPr>
        <w:t>系统的总体结构图：</w:t>
      </w:r>
    </w:p>
    <w:p w:rsidR="0074560E" w:rsidRDefault="0059241A">
      <w:pPr>
        <w:ind w:firstLine="420"/>
        <w:rPr>
          <w:sz w:val="24"/>
        </w:rPr>
      </w:pPr>
      <w:r>
        <w:rPr>
          <w:sz w:val="24"/>
        </w:rPr>
        <w:tab/>
      </w:r>
      <w:r>
        <w:rPr>
          <w:rFonts w:hint="eastAsia"/>
          <w:noProof/>
          <w:sz w:val="24"/>
        </w:rPr>
        <w:drawing>
          <wp:inline distT="0" distB="0" distL="0" distR="0">
            <wp:extent cx="5537835" cy="4899660"/>
            <wp:effectExtent l="38100" t="0" r="4381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4560E" w:rsidRDefault="00A5769C">
      <w:pPr>
        <w:rPr>
          <w:sz w:val="24"/>
        </w:rPr>
      </w:pPr>
      <w:ins w:id="91" w:author="thinkpad" w:date="2019-05-14T09:35:00Z">
        <w:r>
          <w:rPr>
            <w:rFonts w:hint="eastAsia"/>
            <w:sz w:val="24"/>
          </w:rPr>
          <w:t xml:space="preserve">                      </w:t>
        </w:r>
        <w:r>
          <w:rPr>
            <w:rFonts w:hint="eastAsia"/>
            <w:sz w:val="24"/>
          </w:rPr>
          <w:t>图</w:t>
        </w:r>
        <w:r>
          <w:rPr>
            <w:rFonts w:hint="eastAsia"/>
            <w:sz w:val="24"/>
          </w:rPr>
          <w:t xml:space="preserve">X. </w:t>
        </w:r>
        <w:r>
          <w:rPr>
            <w:rFonts w:hint="eastAsia"/>
            <w:sz w:val="24"/>
          </w:rPr>
          <w:t>标题</w:t>
        </w:r>
      </w:ins>
    </w:p>
    <w:p w:rsidR="0074560E" w:rsidRDefault="0074560E">
      <w:pPr>
        <w:ind w:firstLine="420"/>
        <w:rPr>
          <w:sz w:val="24"/>
        </w:rPr>
      </w:pPr>
    </w:p>
    <w:p w:rsidR="0074560E" w:rsidRDefault="0074560E">
      <w:pPr>
        <w:ind w:firstLine="420"/>
        <w:rPr>
          <w:sz w:val="24"/>
        </w:rPr>
      </w:pPr>
    </w:p>
    <w:p w:rsidR="0074560E" w:rsidRDefault="0059241A">
      <w:pPr>
        <w:ind w:firstLine="420"/>
        <w:rPr>
          <w:sz w:val="24"/>
        </w:rPr>
      </w:pPr>
      <w:r>
        <w:rPr>
          <w:sz w:val="24"/>
        </w:rPr>
        <w:t>如上图所示</w:t>
      </w:r>
      <w:r>
        <w:rPr>
          <w:rFonts w:hint="eastAsia"/>
          <w:sz w:val="24"/>
        </w:rPr>
        <w:t>，</w:t>
      </w:r>
      <w:r>
        <w:rPr>
          <w:sz w:val="24"/>
        </w:rPr>
        <w:t>首先是用户上的结构划分</w:t>
      </w:r>
      <w:r>
        <w:rPr>
          <w:rFonts w:hint="eastAsia"/>
          <w:sz w:val="24"/>
        </w:rPr>
        <w:t>，</w:t>
      </w:r>
      <w:r>
        <w:rPr>
          <w:sz w:val="24"/>
        </w:rPr>
        <w:t>由于整个系统需要有后台管理和前台组卷两个子系统</w:t>
      </w:r>
      <w:r>
        <w:rPr>
          <w:rFonts w:hint="eastAsia"/>
          <w:sz w:val="24"/>
        </w:rPr>
        <w:t>，</w:t>
      </w:r>
      <w:r>
        <w:rPr>
          <w:sz w:val="24"/>
        </w:rPr>
        <w:t>所以需要定义管理员和教师两个角色</w:t>
      </w:r>
      <w:r>
        <w:rPr>
          <w:rFonts w:hint="eastAsia"/>
          <w:sz w:val="24"/>
        </w:rPr>
        <w:t>。</w:t>
      </w:r>
    </w:p>
    <w:p w:rsidR="0074560E" w:rsidRDefault="0059241A">
      <w:pPr>
        <w:ind w:firstLine="420"/>
        <w:rPr>
          <w:sz w:val="24"/>
        </w:rPr>
      </w:pPr>
      <w:r>
        <w:rPr>
          <w:rFonts w:hint="eastAsia"/>
          <w:sz w:val="24"/>
        </w:rPr>
        <w:t>1</w:t>
      </w:r>
      <w:r>
        <w:rPr>
          <w:rFonts w:hint="eastAsia"/>
          <w:sz w:val="24"/>
        </w:rPr>
        <w:t>、由管理员管理后台，后台总体可以分为三个部分：</w:t>
      </w:r>
    </w:p>
    <w:p w:rsidR="0074560E" w:rsidRDefault="0059241A">
      <w:pPr>
        <w:ind w:firstLine="420"/>
        <w:rPr>
          <w:sz w:val="24"/>
        </w:rPr>
      </w:pPr>
      <w:r>
        <w:rPr>
          <w:rFonts w:hint="eastAsia"/>
          <w:sz w:val="24"/>
        </w:rPr>
        <w:t>（</w:t>
      </w:r>
      <w:r>
        <w:rPr>
          <w:rFonts w:hint="eastAsia"/>
          <w:sz w:val="24"/>
        </w:rPr>
        <w:t>1</w:t>
      </w:r>
      <w:r>
        <w:rPr>
          <w:rFonts w:hint="eastAsia"/>
          <w:sz w:val="24"/>
        </w:rPr>
        <w:t>）题库管理：进入题库管理可以查看题库并对其进行修改和删除，同样也可以向系统中录入新的试题</w:t>
      </w:r>
      <w:r w:rsidR="00961DAC">
        <w:rPr>
          <w:rFonts w:hint="eastAsia"/>
          <w:sz w:val="24"/>
          <w:vertAlign w:val="superscript"/>
        </w:rPr>
        <w:fldChar w:fldCharType="begin"/>
      </w:r>
      <w:r>
        <w:rPr>
          <w:rFonts w:hint="eastAsia"/>
          <w:sz w:val="24"/>
          <w:vertAlign w:val="superscript"/>
        </w:rPr>
        <w:instrText xml:space="preserve"> REF _Ref2260 \n </w:instrText>
      </w:r>
      <w:r w:rsidR="00961DAC">
        <w:rPr>
          <w:rFonts w:hint="eastAsia"/>
          <w:sz w:val="24"/>
          <w:vertAlign w:val="superscript"/>
        </w:rPr>
        <w:fldChar w:fldCharType="separate"/>
      </w:r>
      <w:r>
        <w:rPr>
          <w:rFonts w:hint="eastAsia"/>
          <w:sz w:val="24"/>
          <w:vertAlign w:val="superscript"/>
        </w:rPr>
        <w:t>[14]</w:t>
      </w:r>
      <w:r w:rsidR="00961DAC">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w:t>
      </w:r>
      <w:r>
        <w:rPr>
          <w:rFonts w:hint="eastAsia"/>
          <w:sz w:val="24"/>
        </w:rPr>
        <w:t>2</w:t>
      </w:r>
      <w:r>
        <w:rPr>
          <w:rFonts w:hint="eastAsia"/>
          <w:sz w:val="24"/>
        </w:rPr>
        <w:t>）用户管理：进入用户管理可以查看用户并对用户进行修改删除，当然也可以添加新用户。</w:t>
      </w:r>
    </w:p>
    <w:p w:rsidR="0074560E" w:rsidRDefault="0059241A">
      <w:pPr>
        <w:ind w:firstLine="420"/>
        <w:rPr>
          <w:sz w:val="24"/>
        </w:rPr>
      </w:pPr>
      <w:r>
        <w:rPr>
          <w:rFonts w:hint="eastAsia"/>
          <w:sz w:val="24"/>
        </w:rPr>
        <w:t>（</w:t>
      </w:r>
      <w:r>
        <w:rPr>
          <w:rFonts w:hint="eastAsia"/>
          <w:sz w:val="24"/>
        </w:rPr>
        <w:t>3</w:t>
      </w:r>
      <w:r>
        <w:rPr>
          <w:rFonts w:hint="eastAsia"/>
          <w:sz w:val="24"/>
        </w:rPr>
        <w:t>）试卷管理：管理所有用户已完成的试卷。</w:t>
      </w:r>
    </w:p>
    <w:p w:rsidR="0074560E" w:rsidRDefault="0059241A">
      <w:pPr>
        <w:pStyle w:val="ae"/>
        <w:numPr>
          <w:ilvl w:val="0"/>
          <w:numId w:val="9"/>
        </w:numPr>
        <w:ind w:firstLineChars="0"/>
        <w:rPr>
          <w:sz w:val="24"/>
        </w:rPr>
      </w:pPr>
      <w:r>
        <w:rPr>
          <w:rFonts w:hint="eastAsia"/>
          <w:sz w:val="24"/>
        </w:rPr>
        <w:t>由教师用户使用前台系统，前台总体划分为五个部分：</w:t>
      </w:r>
    </w:p>
    <w:p w:rsidR="0074560E" w:rsidRDefault="0059241A">
      <w:pPr>
        <w:ind w:firstLine="420"/>
        <w:rPr>
          <w:sz w:val="24"/>
        </w:rPr>
      </w:pPr>
      <w:r>
        <w:rPr>
          <w:rFonts w:hint="eastAsia"/>
          <w:sz w:val="24"/>
        </w:rPr>
        <w:t>（</w:t>
      </w:r>
      <w:r>
        <w:rPr>
          <w:rFonts w:hint="eastAsia"/>
          <w:sz w:val="24"/>
        </w:rPr>
        <w:t>1</w:t>
      </w:r>
      <w:r>
        <w:rPr>
          <w:rFonts w:hint="eastAsia"/>
          <w:sz w:val="24"/>
        </w:rPr>
        <w:t>）手动组卷：手动操作试题完成组卷。</w:t>
      </w:r>
    </w:p>
    <w:p w:rsidR="0074560E" w:rsidRDefault="0059241A">
      <w:pPr>
        <w:ind w:firstLine="420"/>
        <w:rPr>
          <w:sz w:val="24"/>
        </w:rPr>
      </w:pPr>
      <w:r>
        <w:rPr>
          <w:rFonts w:hint="eastAsia"/>
          <w:sz w:val="24"/>
        </w:rPr>
        <w:t>（</w:t>
      </w:r>
      <w:r>
        <w:rPr>
          <w:rFonts w:hint="eastAsia"/>
          <w:sz w:val="24"/>
        </w:rPr>
        <w:t>2</w:t>
      </w:r>
      <w:r>
        <w:rPr>
          <w:rFonts w:hint="eastAsia"/>
          <w:sz w:val="24"/>
        </w:rPr>
        <w:t>）自动组卷：自动操作试题完成组卷。</w:t>
      </w:r>
    </w:p>
    <w:p w:rsidR="0074560E" w:rsidRDefault="0059241A">
      <w:pPr>
        <w:ind w:firstLine="420"/>
        <w:rPr>
          <w:sz w:val="24"/>
        </w:rPr>
      </w:pPr>
      <w:r>
        <w:rPr>
          <w:rFonts w:hint="eastAsia"/>
          <w:sz w:val="24"/>
        </w:rPr>
        <w:t>（</w:t>
      </w:r>
      <w:r>
        <w:rPr>
          <w:rFonts w:hint="eastAsia"/>
          <w:sz w:val="24"/>
        </w:rPr>
        <w:t>3</w:t>
      </w:r>
      <w:r>
        <w:rPr>
          <w:rFonts w:hint="eastAsia"/>
          <w:sz w:val="24"/>
        </w:rPr>
        <w:t>）当前试卷：查看当前正在组合的试卷信息。</w:t>
      </w:r>
    </w:p>
    <w:p w:rsidR="0074560E" w:rsidRDefault="0059241A">
      <w:pPr>
        <w:ind w:firstLine="420"/>
        <w:rPr>
          <w:sz w:val="24"/>
        </w:rPr>
      </w:pPr>
      <w:r>
        <w:rPr>
          <w:rFonts w:hint="eastAsia"/>
          <w:sz w:val="24"/>
        </w:rPr>
        <w:t>（</w:t>
      </w:r>
      <w:r>
        <w:rPr>
          <w:rFonts w:hint="eastAsia"/>
          <w:sz w:val="24"/>
        </w:rPr>
        <w:t>4</w:t>
      </w:r>
      <w:r>
        <w:rPr>
          <w:rFonts w:hint="eastAsia"/>
          <w:sz w:val="24"/>
        </w:rPr>
        <w:t>）试卷库：个人已完成的试卷，可以在此部分对试卷进行重新编辑，下载和删</w:t>
      </w:r>
    </w:p>
    <w:p w:rsidR="0074560E" w:rsidRDefault="0059241A">
      <w:pPr>
        <w:rPr>
          <w:sz w:val="24"/>
        </w:rPr>
      </w:pPr>
      <w:r>
        <w:rPr>
          <w:rFonts w:hint="eastAsia"/>
          <w:sz w:val="24"/>
        </w:rPr>
        <w:t>操作。</w:t>
      </w:r>
    </w:p>
    <w:p w:rsidR="0074560E" w:rsidRDefault="0059241A">
      <w:pPr>
        <w:ind w:firstLine="420"/>
        <w:rPr>
          <w:sz w:val="24"/>
        </w:rPr>
      </w:pPr>
      <w:r>
        <w:rPr>
          <w:rFonts w:hint="eastAsia"/>
          <w:sz w:val="24"/>
        </w:rPr>
        <w:t>（</w:t>
      </w:r>
      <w:r>
        <w:rPr>
          <w:rFonts w:hint="eastAsia"/>
          <w:sz w:val="24"/>
        </w:rPr>
        <w:t>5</w:t>
      </w:r>
      <w:r>
        <w:rPr>
          <w:rFonts w:hint="eastAsia"/>
          <w:sz w:val="24"/>
        </w:rPr>
        <w:t>）个人中心：个人信息。</w:t>
      </w:r>
    </w:p>
    <w:p w:rsidR="0074560E" w:rsidRDefault="0074560E">
      <w:pPr>
        <w:ind w:firstLine="420"/>
        <w:rPr>
          <w:sz w:val="24"/>
        </w:rPr>
      </w:pPr>
    </w:p>
    <w:p w:rsidR="0074560E" w:rsidRDefault="0059241A">
      <w:pPr>
        <w:pStyle w:val="2"/>
        <w:ind w:firstLine="0"/>
        <w:jc w:val="left"/>
        <w:rPr>
          <w:rFonts w:eastAsia="宋体"/>
        </w:rPr>
      </w:pPr>
      <w:bookmarkStart w:id="92" w:name="_Toc6335"/>
      <w:r>
        <w:rPr>
          <w:rFonts w:eastAsia="宋体" w:hint="eastAsia"/>
        </w:rPr>
        <w:t>3</w:t>
      </w:r>
      <w:r>
        <w:rPr>
          <w:rFonts w:eastAsia="宋体"/>
        </w:rPr>
        <w:t>.2</w:t>
      </w:r>
      <w:r>
        <w:rPr>
          <w:rFonts w:eastAsia="宋体" w:hint="eastAsia"/>
        </w:rPr>
        <w:t>数据库结构设计</w:t>
      </w:r>
      <w:bookmarkEnd w:id="92"/>
    </w:p>
    <w:p w:rsidR="0074560E" w:rsidRDefault="0059241A">
      <w:pPr>
        <w:rPr>
          <w:sz w:val="24"/>
        </w:rPr>
      </w:pPr>
      <w:r>
        <w:rPr>
          <w:rFonts w:hint="eastAsia"/>
          <w:sz w:val="24"/>
        </w:rPr>
        <w:tab/>
      </w:r>
      <w:r>
        <w:rPr>
          <w:rFonts w:hint="eastAsia"/>
          <w:sz w:val="24"/>
        </w:rPr>
        <w:t>首先根据系统的需求分析以及用户的需求，分析出需要记录的数据，这些数据需要存储到数据库中，而如何将需记录的数据完整无误的存储到数据库中是至关重要的，这就需要对数据库的结构进行分析和设计。</w:t>
      </w:r>
    </w:p>
    <w:p w:rsidR="0074560E" w:rsidRDefault="0059241A">
      <w:pPr>
        <w:rPr>
          <w:sz w:val="24"/>
        </w:rPr>
      </w:pPr>
      <w:r>
        <w:rPr>
          <w:rFonts w:hint="eastAsia"/>
          <w:sz w:val="24"/>
        </w:rPr>
        <w:tab/>
      </w:r>
      <w:r>
        <w:rPr>
          <w:rFonts w:hint="eastAsia"/>
          <w:sz w:val="24"/>
        </w:rPr>
        <w:t>本系统将采用</w:t>
      </w:r>
      <w:r>
        <w:rPr>
          <w:rFonts w:hint="eastAsia"/>
          <w:sz w:val="24"/>
        </w:rPr>
        <w:t>E-R</w:t>
      </w:r>
      <w:r>
        <w:rPr>
          <w:rFonts w:hint="eastAsia"/>
          <w:sz w:val="24"/>
        </w:rPr>
        <w:t>图的方法进行数据库的结构设计。</w:t>
      </w:r>
      <w:r>
        <w:rPr>
          <w:rFonts w:hint="eastAsia"/>
          <w:sz w:val="24"/>
        </w:rPr>
        <w:t>E-R</w:t>
      </w:r>
      <w:r>
        <w:rPr>
          <w:rFonts w:hint="eastAsia"/>
          <w:sz w:val="24"/>
        </w:rPr>
        <w:t>图也称实体图，</w:t>
      </w:r>
      <w:r>
        <w:rPr>
          <w:sz w:val="24"/>
        </w:rPr>
        <w:t>提供了表示实体类型、属性和联系的方法，用来描述现实世界的</w:t>
      </w:r>
      <w:hyperlink r:id="rId23" w:tgtFrame="_blank" w:history="1">
        <w:r>
          <w:rPr>
            <w:sz w:val="24"/>
          </w:rPr>
          <w:t>概念模型</w:t>
        </w:r>
      </w:hyperlink>
      <w:r>
        <w:rPr>
          <w:rFonts w:hint="eastAsia"/>
          <w:sz w:val="24"/>
        </w:rPr>
        <w:t>，</w:t>
      </w:r>
      <w:r>
        <w:rPr>
          <w:sz w:val="24"/>
        </w:rPr>
        <w:t>它可以直观的描述数据的实体关系</w:t>
      </w:r>
      <w:r>
        <w:rPr>
          <w:rFonts w:hint="eastAsia"/>
          <w:sz w:val="24"/>
        </w:rPr>
        <w:t>，</w:t>
      </w:r>
      <w:r>
        <w:rPr>
          <w:sz w:val="24"/>
        </w:rPr>
        <w:t>介绍一下</w:t>
      </w:r>
      <w:r>
        <w:rPr>
          <w:sz w:val="24"/>
        </w:rPr>
        <w:t>E</w:t>
      </w:r>
      <w:r>
        <w:rPr>
          <w:rFonts w:hint="eastAsia"/>
          <w:sz w:val="24"/>
        </w:rPr>
        <w:t>-</w:t>
      </w:r>
      <w:r>
        <w:rPr>
          <w:sz w:val="24"/>
        </w:rPr>
        <w:t>R</w:t>
      </w:r>
      <w:r>
        <w:rPr>
          <w:sz w:val="24"/>
        </w:rPr>
        <w:t>图中各个形状所表示的意义</w:t>
      </w:r>
      <w:r w:rsidR="00961DAC">
        <w:rPr>
          <w:sz w:val="24"/>
          <w:vertAlign w:val="superscript"/>
        </w:rPr>
        <w:fldChar w:fldCharType="begin"/>
      </w:r>
      <w:r>
        <w:rPr>
          <w:sz w:val="24"/>
          <w:vertAlign w:val="superscript"/>
        </w:rPr>
        <w:instrText xml:space="preserve"> REF _Ref2580 \n </w:instrText>
      </w:r>
      <w:r w:rsidR="00961DAC">
        <w:rPr>
          <w:sz w:val="24"/>
          <w:vertAlign w:val="superscript"/>
        </w:rPr>
        <w:fldChar w:fldCharType="separate"/>
      </w:r>
      <w:r>
        <w:rPr>
          <w:sz w:val="24"/>
          <w:vertAlign w:val="superscript"/>
        </w:rPr>
        <w:t>[1</w:t>
      </w:r>
      <w:r>
        <w:rPr>
          <w:rFonts w:hint="eastAsia"/>
          <w:sz w:val="24"/>
          <w:vertAlign w:val="superscript"/>
        </w:rPr>
        <w:t>5</w:t>
      </w:r>
      <w:r>
        <w:rPr>
          <w:sz w:val="24"/>
          <w:vertAlign w:val="superscript"/>
        </w:rPr>
        <w:t>]</w:t>
      </w:r>
      <w:r w:rsidR="00961DAC">
        <w:rPr>
          <w:sz w:val="24"/>
          <w:vertAlign w:val="superscript"/>
        </w:rPr>
        <w:fldChar w:fldCharType="end"/>
      </w:r>
      <w:r>
        <w:rPr>
          <w:rFonts w:hint="eastAsia"/>
          <w:sz w:val="24"/>
        </w:rPr>
        <w:t>。</w:t>
      </w:r>
    </w:p>
    <w:p w:rsidR="0074560E" w:rsidRDefault="0059241A">
      <w:pPr>
        <w:pStyle w:val="ae"/>
        <w:numPr>
          <w:ilvl w:val="0"/>
          <w:numId w:val="10"/>
        </w:numPr>
        <w:ind w:firstLineChars="0"/>
        <w:rPr>
          <w:sz w:val="24"/>
        </w:rPr>
      </w:pPr>
      <w:r>
        <w:rPr>
          <w:rFonts w:hint="eastAsia"/>
          <w:sz w:val="24"/>
        </w:rPr>
        <w:t>矩形框：表示实体型，框内写明实体名称。</w:t>
      </w:r>
    </w:p>
    <w:p w:rsidR="0074560E" w:rsidRDefault="0059241A">
      <w:pPr>
        <w:pStyle w:val="ae"/>
        <w:numPr>
          <w:ilvl w:val="0"/>
          <w:numId w:val="10"/>
        </w:numPr>
        <w:ind w:firstLineChars="0"/>
        <w:rPr>
          <w:sz w:val="24"/>
        </w:rPr>
      </w:pPr>
      <w:r>
        <w:rPr>
          <w:rFonts w:hint="eastAsia"/>
          <w:sz w:val="24"/>
        </w:rPr>
        <w:t>椭圆形框：表示实体的属性。</w:t>
      </w:r>
    </w:p>
    <w:p w:rsidR="0074560E" w:rsidRDefault="0059241A">
      <w:pPr>
        <w:pStyle w:val="ae"/>
        <w:numPr>
          <w:ilvl w:val="0"/>
          <w:numId w:val="10"/>
        </w:numPr>
        <w:ind w:firstLineChars="0"/>
        <w:rPr>
          <w:sz w:val="24"/>
        </w:rPr>
      </w:pPr>
      <w:r>
        <w:rPr>
          <w:rFonts w:hint="eastAsia"/>
          <w:sz w:val="24"/>
        </w:rPr>
        <w:t>菱形框：表示实体型之间的联系。</w:t>
      </w:r>
    </w:p>
    <w:p w:rsidR="0074560E" w:rsidRDefault="0059241A">
      <w:pPr>
        <w:pStyle w:val="3"/>
        <w:spacing w:line="240" w:lineRule="auto"/>
        <w:rPr>
          <w:rFonts w:eastAsia="宋体"/>
          <w:b w:val="0"/>
          <w:bCs w:val="0"/>
          <w:sz w:val="24"/>
          <w:szCs w:val="24"/>
        </w:rPr>
      </w:pPr>
      <w:bookmarkStart w:id="93" w:name="_Toc23092"/>
      <w:r>
        <w:rPr>
          <w:rFonts w:eastAsia="宋体" w:hint="eastAsia"/>
          <w:b w:val="0"/>
          <w:bCs w:val="0"/>
          <w:sz w:val="24"/>
          <w:szCs w:val="24"/>
        </w:rPr>
        <w:t>3.2.1</w:t>
      </w:r>
      <w:r>
        <w:rPr>
          <w:rFonts w:eastAsia="宋体" w:hint="eastAsia"/>
          <w:b w:val="0"/>
          <w:bCs w:val="0"/>
          <w:sz w:val="24"/>
          <w:szCs w:val="24"/>
        </w:rPr>
        <w:t>数据库逻辑结构设计</w:t>
      </w:r>
      <w:bookmarkEnd w:id="93"/>
    </w:p>
    <w:p w:rsidR="0074560E" w:rsidRDefault="0059241A">
      <w:pPr>
        <w:rPr>
          <w:sz w:val="24"/>
        </w:rPr>
      </w:pPr>
      <w:r>
        <w:rPr>
          <w:rFonts w:hint="eastAsia"/>
        </w:rPr>
        <w:tab/>
      </w:r>
      <w:r>
        <w:rPr>
          <w:rFonts w:hint="eastAsia"/>
          <w:sz w:val="24"/>
        </w:rPr>
        <w:t>这里对该系统所需要存储的数据加以分析并且给出相对应的</w:t>
      </w:r>
      <w:r>
        <w:rPr>
          <w:rFonts w:hint="eastAsia"/>
          <w:sz w:val="24"/>
        </w:rPr>
        <w:t>E-R</w:t>
      </w:r>
      <w:r>
        <w:rPr>
          <w:rFonts w:hint="eastAsia"/>
          <w:sz w:val="24"/>
        </w:rPr>
        <w:t>图。</w:t>
      </w:r>
    </w:p>
    <w:p w:rsidR="0074560E" w:rsidRDefault="0059241A">
      <w:pPr>
        <w:rPr>
          <w:sz w:val="24"/>
        </w:rPr>
      </w:pPr>
      <w:r>
        <w:rPr>
          <w:rFonts w:hint="eastAsia"/>
          <w:sz w:val="24"/>
        </w:rPr>
        <w:tab/>
      </w:r>
      <w:r>
        <w:rPr>
          <w:rFonts w:hint="eastAsia"/>
          <w:sz w:val="24"/>
        </w:rPr>
        <w:t>根据上述的总体结构来分析，从上向下，首先是角色，分为两个，一是管理员角色，二是教师角色。</w:t>
      </w:r>
    </w:p>
    <w:p w:rsidR="0074560E" w:rsidRDefault="0074560E">
      <w:pPr>
        <w:rPr>
          <w:sz w:val="24"/>
        </w:rPr>
      </w:pPr>
    </w:p>
    <w:p w:rsidR="0074560E" w:rsidRDefault="0074560E">
      <w:pPr>
        <w:rPr>
          <w:sz w:val="24"/>
        </w:rPr>
      </w:pPr>
    </w:p>
    <w:p w:rsidR="0074560E" w:rsidRDefault="0059241A">
      <w:pPr>
        <w:rPr>
          <w:sz w:val="24"/>
        </w:rPr>
      </w:pPr>
      <w:r>
        <w:rPr>
          <w:rFonts w:hint="eastAsia"/>
          <w:sz w:val="24"/>
        </w:rPr>
        <w:t>管理员信息实体属性图如下：</w:t>
      </w:r>
    </w:p>
    <w:p w:rsidR="0074560E" w:rsidRDefault="0059241A">
      <w:pPr>
        <w:jc w:val="center"/>
        <w:rPr>
          <w:sz w:val="24"/>
        </w:rPr>
      </w:pPr>
      <w:r>
        <w:rPr>
          <w:noProof/>
        </w:rPr>
        <w:drawing>
          <wp:inline distT="0" distB="0" distL="0" distR="0">
            <wp:extent cx="3579495" cy="21539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625500" cy="2182040"/>
                    </a:xfrm>
                    <a:prstGeom prst="rect">
                      <a:avLst/>
                    </a:prstGeom>
                    <a:noFill/>
                    <a:ln>
                      <a:noFill/>
                    </a:ln>
                  </pic:spPr>
                </pic:pic>
              </a:graphicData>
            </a:graphic>
          </wp:inline>
        </w:drawing>
      </w:r>
    </w:p>
    <w:p w:rsidR="0074560E" w:rsidRDefault="0059241A">
      <w:pPr>
        <w:rPr>
          <w:sz w:val="24"/>
        </w:rPr>
      </w:pPr>
      <w:r>
        <w:rPr>
          <w:rFonts w:hint="eastAsia"/>
          <w:sz w:val="24"/>
        </w:rPr>
        <w:t>教师信息实体属性图如下：</w:t>
      </w:r>
    </w:p>
    <w:p w:rsidR="0074560E" w:rsidRDefault="0059241A">
      <w:pPr>
        <w:jc w:val="center"/>
        <w:rPr>
          <w:sz w:val="24"/>
        </w:rPr>
      </w:pPr>
      <w:r>
        <w:rPr>
          <w:noProof/>
        </w:rPr>
        <w:drawing>
          <wp:inline distT="0" distB="0" distL="0" distR="0">
            <wp:extent cx="3712845" cy="22345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762357" cy="2264408"/>
                    </a:xfrm>
                    <a:prstGeom prst="rect">
                      <a:avLst/>
                    </a:prstGeom>
                    <a:noFill/>
                    <a:ln>
                      <a:noFill/>
                    </a:ln>
                  </pic:spPr>
                </pic:pic>
              </a:graphicData>
            </a:graphic>
          </wp:inline>
        </w:drawing>
      </w:r>
    </w:p>
    <w:p w:rsidR="0074560E" w:rsidRDefault="0059241A">
      <w:pPr>
        <w:ind w:firstLine="420"/>
        <w:rPr>
          <w:sz w:val="24"/>
        </w:rPr>
      </w:pPr>
      <w:r>
        <w:rPr>
          <w:rFonts w:hint="eastAsia"/>
          <w:sz w:val="24"/>
        </w:rPr>
        <w:t>既然是组卷系统，一定要有试题，因为有各类各种各样的试题才能组成一套试卷。试题信息实体属性图如下：</w:t>
      </w:r>
    </w:p>
    <w:p w:rsidR="0074560E" w:rsidRDefault="0059241A">
      <w:pPr>
        <w:ind w:firstLine="420"/>
        <w:jc w:val="center"/>
        <w:rPr>
          <w:sz w:val="24"/>
        </w:rPr>
      </w:pPr>
      <w:r>
        <w:rPr>
          <w:noProof/>
        </w:rPr>
        <w:drawing>
          <wp:inline distT="0" distB="0" distL="0" distR="0">
            <wp:extent cx="3426460" cy="24358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478667" cy="2472752"/>
                    </a:xfrm>
                    <a:prstGeom prst="rect">
                      <a:avLst/>
                    </a:prstGeom>
                    <a:noFill/>
                    <a:ln>
                      <a:noFill/>
                    </a:ln>
                  </pic:spPr>
                </pic:pic>
              </a:graphicData>
            </a:graphic>
          </wp:inline>
        </w:drawing>
      </w:r>
    </w:p>
    <w:p w:rsidR="0074560E" w:rsidRDefault="0074560E">
      <w:pPr>
        <w:rPr>
          <w:sz w:val="24"/>
        </w:rPr>
      </w:pPr>
    </w:p>
    <w:p w:rsidR="0074560E" w:rsidRDefault="0059241A">
      <w:pPr>
        <w:rPr>
          <w:sz w:val="24"/>
        </w:rPr>
      </w:pPr>
      <w:r>
        <w:rPr>
          <w:rFonts w:hint="eastAsia"/>
          <w:sz w:val="24"/>
        </w:rPr>
        <w:tab/>
      </w:r>
      <w:r>
        <w:rPr>
          <w:rFonts w:hint="eastAsia"/>
          <w:sz w:val="24"/>
        </w:rPr>
        <w:t>最后数据库需要存储一套试卷的信息，所以需要有试卷实体，试卷信息实体属性图如下：</w:t>
      </w:r>
    </w:p>
    <w:p w:rsidR="0074560E" w:rsidRDefault="0059241A">
      <w:pPr>
        <w:jc w:val="center"/>
        <w:rPr>
          <w:sz w:val="24"/>
        </w:rPr>
      </w:pPr>
      <w:r>
        <w:rPr>
          <w:noProof/>
        </w:rPr>
        <w:drawing>
          <wp:inline distT="0" distB="0" distL="0" distR="0">
            <wp:extent cx="3653155" cy="26111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705463" cy="2648893"/>
                    </a:xfrm>
                    <a:prstGeom prst="rect">
                      <a:avLst/>
                    </a:prstGeom>
                    <a:noFill/>
                    <a:ln>
                      <a:noFill/>
                    </a:ln>
                  </pic:spPr>
                </pic:pic>
              </a:graphicData>
            </a:graphic>
          </wp:inline>
        </w:drawing>
      </w:r>
    </w:p>
    <w:p w:rsidR="0074560E" w:rsidRDefault="0059241A">
      <w:pPr>
        <w:rPr>
          <w:sz w:val="24"/>
        </w:rPr>
      </w:pPr>
      <w:r>
        <w:rPr>
          <w:rFonts w:hint="eastAsia"/>
          <w:sz w:val="24"/>
        </w:rPr>
        <w:tab/>
      </w:r>
      <w:r>
        <w:rPr>
          <w:rFonts w:hint="eastAsia"/>
          <w:sz w:val="24"/>
        </w:rPr>
        <w:t>整个系统的系统</w:t>
      </w:r>
      <w:r>
        <w:rPr>
          <w:rFonts w:hint="eastAsia"/>
          <w:sz w:val="24"/>
        </w:rPr>
        <w:t>E-R</w:t>
      </w:r>
      <w:r>
        <w:rPr>
          <w:rFonts w:hint="eastAsia"/>
          <w:sz w:val="24"/>
        </w:rPr>
        <w:t>图：</w:t>
      </w:r>
    </w:p>
    <w:p w:rsidR="0074560E" w:rsidRDefault="0074560E">
      <w:pPr>
        <w:rPr>
          <w:sz w:val="24"/>
        </w:rPr>
      </w:pPr>
    </w:p>
    <w:p w:rsidR="0074560E" w:rsidRDefault="0059241A" w:rsidP="00905FC1">
      <w:pPr>
        <w:ind w:left="420"/>
        <w:jc w:val="left"/>
        <w:rPr>
          <w:sz w:val="24"/>
        </w:rPr>
      </w:pPr>
      <w:r>
        <w:rPr>
          <w:noProof/>
        </w:rPr>
        <w:drawing>
          <wp:inline distT="0" distB="0" distL="0" distR="0">
            <wp:extent cx="5424170" cy="44246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424170" cy="4424680"/>
                    </a:xfrm>
                    <a:prstGeom prst="rect">
                      <a:avLst/>
                    </a:prstGeom>
                    <a:noFill/>
                    <a:ln>
                      <a:noFill/>
                    </a:ln>
                  </pic:spPr>
                </pic:pic>
              </a:graphicData>
            </a:graphic>
          </wp:inline>
        </w:drawing>
      </w:r>
    </w:p>
    <w:p w:rsidR="0074560E" w:rsidRDefault="0074560E">
      <w:pPr>
        <w:rPr>
          <w:sz w:val="24"/>
        </w:rPr>
      </w:pPr>
    </w:p>
    <w:p w:rsidR="0074560E" w:rsidRDefault="0074560E">
      <w:pPr>
        <w:rPr>
          <w:sz w:val="24"/>
        </w:rPr>
      </w:pPr>
    </w:p>
    <w:p w:rsidR="0074560E" w:rsidRDefault="0059241A">
      <w:pPr>
        <w:pStyle w:val="3"/>
        <w:spacing w:line="240" w:lineRule="auto"/>
        <w:rPr>
          <w:rFonts w:eastAsia="宋体"/>
          <w:b w:val="0"/>
          <w:bCs w:val="0"/>
          <w:sz w:val="24"/>
          <w:szCs w:val="24"/>
        </w:rPr>
      </w:pPr>
      <w:bookmarkStart w:id="94" w:name="_Toc8582"/>
      <w:r>
        <w:rPr>
          <w:rFonts w:eastAsia="宋体" w:hint="eastAsia"/>
          <w:b w:val="0"/>
          <w:bCs w:val="0"/>
          <w:sz w:val="24"/>
          <w:szCs w:val="24"/>
        </w:rPr>
        <w:t>3.2.2</w:t>
      </w:r>
      <w:bookmarkStart w:id="95" w:name="_GoBack"/>
      <w:bookmarkEnd w:id="95"/>
      <w:r>
        <w:rPr>
          <w:rFonts w:eastAsia="宋体" w:hint="eastAsia"/>
          <w:b w:val="0"/>
          <w:bCs w:val="0"/>
          <w:sz w:val="24"/>
          <w:szCs w:val="24"/>
        </w:rPr>
        <w:t>数据库表结构设计</w:t>
      </w:r>
      <w:bookmarkEnd w:id="94"/>
    </w:p>
    <w:p w:rsidR="0074560E" w:rsidRDefault="0059241A">
      <w:pPr>
        <w:rPr>
          <w:sz w:val="24"/>
        </w:rPr>
      </w:pPr>
      <w:r>
        <w:rPr>
          <w:rFonts w:hint="eastAsia"/>
          <w:sz w:val="24"/>
        </w:rPr>
        <w:tab/>
      </w:r>
      <w:r>
        <w:rPr>
          <w:rFonts w:hint="eastAsia"/>
          <w:sz w:val="24"/>
        </w:rPr>
        <w:t>该系统使用的是</w:t>
      </w:r>
      <w:r>
        <w:rPr>
          <w:rFonts w:hint="eastAsia"/>
          <w:sz w:val="24"/>
        </w:rPr>
        <w:t>MySQL</w:t>
      </w:r>
      <w:r>
        <w:rPr>
          <w:rFonts w:hint="eastAsia"/>
          <w:sz w:val="24"/>
        </w:rPr>
        <w:t>数据库。根据</w:t>
      </w:r>
      <w:r>
        <w:rPr>
          <w:rFonts w:hint="eastAsia"/>
          <w:sz w:val="24"/>
        </w:rPr>
        <w:t>3.2.1</w:t>
      </w:r>
      <w:r>
        <w:rPr>
          <w:rFonts w:hint="eastAsia"/>
          <w:sz w:val="24"/>
        </w:rPr>
        <w:t>中的分析以及</w:t>
      </w:r>
      <w:r>
        <w:rPr>
          <w:rFonts w:hint="eastAsia"/>
          <w:sz w:val="24"/>
        </w:rPr>
        <w:t>E-R</w:t>
      </w:r>
      <w:r>
        <w:rPr>
          <w:rFonts w:hint="eastAsia"/>
          <w:sz w:val="24"/>
        </w:rPr>
        <w:t>图本系统建立了</w:t>
      </w:r>
      <w:r>
        <w:rPr>
          <w:rFonts w:hint="eastAsia"/>
          <w:sz w:val="24"/>
        </w:rPr>
        <w:t>Graduation</w:t>
      </w:r>
      <w:r>
        <w:rPr>
          <w:rFonts w:hint="eastAsia"/>
          <w:sz w:val="24"/>
        </w:rPr>
        <w:t>数据库，并且建立了四张表，分别是：管理员信息表，教师信息表，试题信息表以及试卷信息表。</w:t>
      </w:r>
    </w:p>
    <w:p w:rsidR="0074560E" w:rsidRDefault="0074560E">
      <w:pPr>
        <w:rPr>
          <w:sz w:val="24"/>
        </w:rPr>
      </w:pPr>
    </w:p>
    <w:p w:rsidR="0074560E" w:rsidRDefault="00A5769C" w:rsidP="00A5769C">
      <w:pPr>
        <w:pStyle w:val="ae"/>
        <w:ind w:left="780" w:firstLineChars="0" w:firstLine="0"/>
        <w:jc w:val="center"/>
        <w:rPr>
          <w:sz w:val="24"/>
        </w:rPr>
        <w:pPrChange w:id="96" w:author="thinkpad" w:date="2019-05-14T09:37:00Z">
          <w:pPr>
            <w:pStyle w:val="ae"/>
            <w:numPr>
              <w:numId w:val="11"/>
            </w:numPr>
            <w:ind w:left="780" w:firstLineChars="0" w:hanging="360"/>
          </w:pPr>
        </w:pPrChange>
      </w:pPr>
      <w:ins w:id="97" w:author="thinkpad" w:date="2019-05-14T09:37:00Z">
        <w:r>
          <w:rPr>
            <w:rFonts w:hint="eastAsia"/>
            <w:sz w:val="24"/>
          </w:rPr>
          <w:t>表</w:t>
        </w:r>
        <w:r>
          <w:rPr>
            <w:rFonts w:hint="eastAsia"/>
            <w:sz w:val="24"/>
          </w:rPr>
          <w:t xml:space="preserve">1. </w:t>
        </w:r>
      </w:ins>
      <w:r w:rsidR="0059241A">
        <w:rPr>
          <w:rFonts w:hint="eastAsia"/>
          <w:sz w:val="24"/>
        </w:rPr>
        <w:t>管理员信息表</w:t>
      </w:r>
      <w:r w:rsidR="0059241A">
        <w:rPr>
          <w:rFonts w:hint="eastAsia"/>
          <w:sz w:val="24"/>
        </w:rPr>
        <w:t>(admin)</w:t>
      </w:r>
      <w:r w:rsidR="0059241A">
        <w:rPr>
          <w:rFonts w:hint="eastAsia"/>
          <w:sz w:val="24"/>
        </w:rPr>
        <w:t>：</w:t>
      </w:r>
    </w:p>
    <w:tbl>
      <w:tblPr>
        <w:tblStyle w:val="ad"/>
        <w:tblW w:w="85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305"/>
        <w:gridCol w:w="1288"/>
        <w:gridCol w:w="944"/>
        <w:gridCol w:w="1237"/>
        <w:gridCol w:w="964"/>
        <w:gridCol w:w="985"/>
        <w:gridCol w:w="1822"/>
      </w:tblGrid>
      <w:tr w:rsidR="0074560E">
        <w:trPr>
          <w:trHeight w:val="438"/>
          <w:jc w:val="center"/>
        </w:trPr>
        <w:tc>
          <w:tcPr>
            <w:tcW w:w="1305" w:type="dxa"/>
          </w:tcPr>
          <w:p w:rsidR="0074560E" w:rsidRDefault="0059241A">
            <w:pPr>
              <w:jc w:val="center"/>
              <w:rPr>
                <w:szCs w:val="21"/>
              </w:rPr>
            </w:pPr>
            <w:r>
              <w:rPr>
                <w:rFonts w:hint="eastAsia"/>
                <w:szCs w:val="21"/>
              </w:rPr>
              <w:t>列名</w:t>
            </w:r>
          </w:p>
        </w:tc>
        <w:tc>
          <w:tcPr>
            <w:tcW w:w="1288" w:type="dxa"/>
          </w:tcPr>
          <w:p w:rsidR="0074560E" w:rsidRDefault="0059241A">
            <w:pPr>
              <w:jc w:val="center"/>
              <w:rPr>
                <w:szCs w:val="21"/>
              </w:rPr>
            </w:pPr>
            <w:r>
              <w:rPr>
                <w:rFonts w:hint="eastAsia"/>
                <w:szCs w:val="21"/>
              </w:rPr>
              <w:t>字段类型</w:t>
            </w:r>
          </w:p>
        </w:tc>
        <w:tc>
          <w:tcPr>
            <w:tcW w:w="944" w:type="dxa"/>
          </w:tcPr>
          <w:p w:rsidR="0074560E" w:rsidRDefault="0059241A">
            <w:pPr>
              <w:jc w:val="center"/>
              <w:rPr>
                <w:szCs w:val="21"/>
              </w:rPr>
            </w:pPr>
            <w:r>
              <w:rPr>
                <w:rFonts w:hint="eastAsia"/>
                <w:szCs w:val="21"/>
              </w:rPr>
              <w:t>长度</w:t>
            </w:r>
          </w:p>
        </w:tc>
        <w:tc>
          <w:tcPr>
            <w:tcW w:w="1237" w:type="dxa"/>
          </w:tcPr>
          <w:p w:rsidR="0074560E" w:rsidRDefault="0059241A">
            <w:pPr>
              <w:jc w:val="center"/>
              <w:rPr>
                <w:szCs w:val="21"/>
              </w:rPr>
            </w:pPr>
            <w:r>
              <w:rPr>
                <w:rFonts w:hint="eastAsia"/>
                <w:szCs w:val="21"/>
              </w:rPr>
              <w:t>是否为空</w:t>
            </w:r>
          </w:p>
        </w:tc>
        <w:tc>
          <w:tcPr>
            <w:tcW w:w="964" w:type="dxa"/>
          </w:tcPr>
          <w:p w:rsidR="0074560E" w:rsidRDefault="0059241A">
            <w:pPr>
              <w:jc w:val="center"/>
              <w:rPr>
                <w:szCs w:val="21"/>
              </w:rPr>
            </w:pPr>
            <w:r>
              <w:rPr>
                <w:rFonts w:hint="eastAsia"/>
                <w:szCs w:val="21"/>
              </w:rPr>
              <w:t>默认</w:t>
            </w:r>
          </w:p>
        </w:tc>
        <w:tc>
          <w:tcPr>
            <w:tcW w:w="985" w:type="dxa"/>
          </w:tcPr>
          <w:p w:rsidR="0074560E" w:rsidRDefault="0059241A">
            <w:pPr>
              <w:jc w:val="center"/>
              <w:rPr>
                <w:szCs w:val="21"/>
              </w:rPr>
            </w:pPr>
            <w:r>
              <w:rPr>
                <w:rFonts w:hint="eastAsia"/>
                <w:szCs w:val="21"/>
              </w:rPr>
              <w:t>主键</w:t>
            </w:r>
          </w:p>
        </w:tc>
        <w:tc>
          <w:tcPr>
            <w:tcW w:w="1822" w:type="dxa"/>
          </w:tcPr>
          <w:p w:rsidR="0074560E" w:rsidRDefault="0059241A">
            <w:pPr>
              <w:jc w:val="center"/>
              <w:rPr>
                <w:szCs w:val="21"/>
              </w:rPr>
            </w:pPr>
            <w:r>
              <w:rPr>
                <w:rFonts w:hint="eastAsia"/>
                <w:szCs w:val="21"/>
              </w:rPr>
              <w:t>备注</w:t>
            </w:r>
          </w:p>
        </w:tc>
      </w:tr>
      <w:tr w:rsidR="0074560E">
        <w:trPr>
          <w:trHeight w:val="403"/>
          <w:jc w:val="center"/>
        </w:trPr>
        <w:tc>
          <w:tcPr>
            <w:tcW w:w="1305" w:type="dxa"/>
          </w:tcPr>
          <w:p w:rsidR="0074560E" w:rsidRDefault="0059241A">
            <w:pPr>
              <w:jc w:val="center"/>
              <w:rPr>
                <w:sz w:val="20"/>
              </w:rPr>
            </w:pPr>
            <w:r>
              <w:rPr>
                <w:rFonts w:hint="eastAsia"/>
                <w:sz w:val="20"/>
              </w:rPr>
              <w:t>id</w:t>
            </w:r>
          </w:p>
        </w:tc>
        <w:tc>
          <w:tcPr>
            <w:tcW w:w="1288" w:type="dxa"/>
          </w:tcPr>
          <w:p w:rsidR="0074560E" w:rsidRDefault="0059241A">
            <w:pPr>
              <w:jc w:val="center"/>
              <w:rPr>
                <w:sz w:val="20"/>
              </w:rPr>
            </w:pPr>
            <w:r>
              <w:rPr>
                <w:rFonts w:hint="eastAsia"/>
                <w:sz w:val="20"/>
              </w:rPr>
              <w:t>varchar</w:t>
            </w:r>
          </w:p>
        </w:tc>
        <w:tc>
          <w:tcPr>
            <w:tcW w:w="944" w:type="dxa"/>
          </w:tcPr>
          <w:p w:rsidR="0074560E" w:rsidRDefault="0059241A">
            <w:pPr>
              <w:jc w:val="center"/>
              <w:rPr>
                <w:sz w:val="20"/>
              </w:rPr>
            </w:pPr>
            <w:r>
              <w:rPr>
                <w:rFonts w:hint="eastAsia"/>
                <w:sz w:val="20"/>
              </w:rPr>
              <w:t>20</w:t>
            </w:r>
          </w:p>
        </w:tc>
        <w:tc>
          <w:tcPr>
            <w:tcW w:w="1237" w:type="dxa"/>
          </w:tcPr>
          <w:p w:rsidR="0074560E" w:rsidRDefault="0059241A">
            <w:pPr>
              <w:jc w:val="center"/>
              <w:rPr>
                <w:sz w:val="20"/>
              </w:rPr>
            </w:pPr>
            <w:r>
              <w:rPr>
                <w:rFonts w:hint="eastAsia"/>
                <w:sz w:val="20"/>
              </w:rPr>
              <w:t>NO</w:t>
            </w:r>
          </w:p>
        </w:tc>
        <w:tc>
          <w:tcPr>
            <w:tcW w:w="964" w:type="dxa"/>
          </w:tcPr>
          <w:p w:rsidR="0074560E" w:rsidRDefault="0059241A">
            <w:pPr>
              <w:jc w:val="center"/>
              <w:rPr>
                <w:sz w:val="20"/>
              </w:rPr>
            </w:pPr>
            <w:r>
              <w:rPr>
                <w:rFonts w:hint="eastAsia"/>
                <w:sz w:val="20"/>
              </w:rPr>
              <w:t>(Null)</w:t>
            </w:r>
          </w:p>
        </w:tc>
        <w:tc>
          <w:tcPr>
            <w:tcW w:w="985" w:type="dxa"/>
          </w:tcPr>
          <w:p w:rsidR="0074560E" w:rsidRDefault="0059241A">
            <w:pPr>
              <w:jc w:val="center"/>
              <w:rPr>
                <w:szCs w:val="21"/>
              </w:rPr>
            </w:pPr>
            <w:r>
              <w:rPr>
                <w:rFonts w:hint="eastAsia"/>
                <w:szCs w:val="21"/>
              </w:rPr>
              <w:t>是</w:t>
            </w:r>
          </w:p>
        </w:tc>
        <w:tc>
          <w:tcPr>
            <w:tcW w:w="1822" w:type="dxa"/>
          </w:tcPr>
          <w:p w:rsidR="0074560E" w:rsidRDefault="0059241A">
            <w:pPr>
              <w:jc w:val="center"/>
              <w:rPr>
                <w:szCs w:val="21"/>
              </w:rPr>
            </w:pPr>
            <w:r>
              <w:rPr>
                <w:rFonts w:hint="eastAsia"/>
                <w:szCs w:val="21"/>
              </w:rPr>
              <w:t>管理员登录</w:t>
            </w:r>
            <w:r>
              <w:rPr>
                <w:rFonts w:hint="eastAsia"/>
                <w:szCs w:val="21"/>
              </w:rPr>
              <w:t>ID</w:t>
            </w:r>
          </w:p>
        </w:tc>
      </w:tr>
      <w:tr w:rsidR="0074560E">
        <w:trPr>
          <w:trHeight w:val="381"/>
          <w:jc w:val="center"/>
        </w:trPr>
        <w:tc>
          <w:tcPr>
            <w:tcW w:w="1305" w:type="dxa"/>
          </w:tcPr>
          <w:p w:rsidR="0074560E" w:rsidRDefault="0059241A">
            <w:pPr>
              <w:jc w:val="center"/>
              <w:rPr>
                <w:sz w:val="20"/>
              </w:rPr>
            </w:pPr>
            <w:r>
              <w:rPr>
                <w:rFonts w:hint="eastAsia"/>
                <w:sz w:val="20"/>
              </w:rPr>
              <w:t>password</w:t>
            </w:r>
          </w:p>
        </w:tc>
        <w:tc>
          <w:tcPr>
            <w:tcW w:w="1288" w:type="dxa"/>
          </w:tcPr>
          <w:p w:rsidR="0074560E" w:rsidRDefault="0059241A">
            <w:pPr>
              <w:jc w:val="center"/>
              <w:rPr>
                <w:sz w:val="20"/>
              </w:rPr>
            </w:pPr>
            <w:r>
              <w:rPr>
                <w:rFonts w:hint="eastAsia"/>
                <w:sz w:val="20"/>
              </w:rPr>
              <w:t>varchar</w:t>
            </w:r>
          </w:p>
        </w:tc>
        <w:tc>
          <w:tcPr>
            <w:tcW w:w="944" w:type="dxa"/>
          </w:tcPr>
          <w:p w:rsidR="0074560E" w:rsidRDefault="0059241A">
            <w:pPr>
              <w:jc w:val="center"/>
              <w:rPr>
                <w:sz w:val="20"/>
              </w:rPr>
            </w:pPr>
            <w:r>
              <w:rPr>
                <w:rFonts w:hint="eastAsia"/>
                <w:sz w:val="20"/>
              </w:rPr>
              <w:t>20</w:t>
            </w:r>
          </w:p>
        </w:tc>
        <w:tc>
          <w:tcPr>
            <w:tcW w:w="1237" w:type="dxa"/>
          </w:tcPr>
          <w:p w:rsidR="0074560E" w:rsidRDefault="0059241A">
            <w:pPr>
              <w:jc w:val="center"/>
              <w:rPr>
                <w:sz w:val="20"/>
              </w:rPr>
            </w:pPr>
            <w:r>
              <w:rPr>
                <w:rFonts w:hint="eastAsia"/>
                <w:sz w:val="20"/>
              </w:rPr>
              <w:t>NO</w:t>
            </w:r>
          </w:p>
        </w:tc>
        <w:tc>
          <w:tcPr>
            <w:tcW w:w="964" w:type="dxa"/>
          </w:tcPr>
          <w:p w:rsidR="0074560E" w:rsidRDefault="0059241A">
            <w:pPr>
              <w:jc w:val="center"/>
              <w:rPr>
                <w:sz w:val="20"/>
              </w:rPr>
            </w:pPr>
            <w:r>
              <w:rPr>
                <w:rFonts w:hint="eastAsia"/>
                <w:sz w:val="20"/>
              </w:rPr>
              <w:t>(Null)</w:t>
            </w:r>
          </w:p>
        </w:tc>
        <w:tc>
          <w:tcPr>
            <w:tcW w:w="985" w:type="dxa"/>
          </w:tcPr>
          <w:p w:rsidR="0074560E" w:rsidRDefault="0059241A">
            <w:pPr>
              <w:jc w:val="center"/>
              <w:rPr>
                <w:szCs w:val="21"/>
              </w:rPr>
            </w:pPr>
            <w:r>
              <w:rPr>
                <w:rFonts w:hint="eastAsia"/>
                <w:szCs w:val="21"/>
              </w:rPr>
              <w:t>否</w:t>
            </w:r>
          </w:p>
        </w:tc>
        <w:tc>
          <w:tcPr>
            <w:tcW w:w="1822" w:type="dxa"/>
          </w:tcPr>
          <w:p w:rsidR="0074560E" w:rsidRDefault="0059241A">
            <w:pPr>
              <w:jc w:val="center"/>
              <w:rPr>
                <w:szCs w:val="21"/>
              </w:rPr>
            </w:pPr>
            <w:r>
              <w:rPr>
                <w:rFonts w:hint="eastAsia"/>
                <w:szCs w:val="21"/>
              </w:rPr>
              <w:t>管理员登录密码</w:t>
            </w:r>
          </w:p>
        </w:tc>
      </w:tr>
      <w:tr w:rsidR="0074560E">
        <w:trPr>
          <w:trHeight w:val="359"/>
          <w:jc w:val="center"/>
        </w:trPr>
        <w:tc>
          <w:tcPr>
            <w:tcW w:w="1305" w:type="dxa"/>
          </w:tcPr>
          <w:p w:rsidR="0074560E" w:rsidRDefault="0059241A">
            <w:pPr>
              <w:jc w:val="center"/>
              <w:rPr>
                <w:sz w:val="20"/>
              </w:rPr>
            </w:pPr>
            <w:r>
              <w:rPr>
                <w:rFonts w:hint="eastAsia"/>
                <w:sz w:val="20"/>
              </w:rPr>
              <w:t>name</w:t>
            </w:r>
          </w:p>
        </w:tc>
        <w:tc>
          <w:tcPr>
            <w:tcW w:w="1288" w:type="dxa"/>
          </w:tcPr>
          <w:p w:rsidR="0074560E" w:rsidRDefault="0059241A">
            <w:pPr>
              <w:jc w:val="center"/>
              <w:rPr>
                <w:sz w:val="20"/>
              </w:rPr>
            </w:pPr>
            <w:r>
              <w:rPr>
                <w:rFonts w:hint="eastAsia"/>
                <w:sz w:val="20"/>
              </w:rPr>
              <w:t>varchar</w:t>
            </w:r>
          </w:p>
        </w:tc>
        <w:tc>
          <w:tcPr>
            <w:tcW w:w="944" w:type="dxa"/>
          </w:tcPr>
          <w:p w:rsidR="0074560E" w:rsidRDefault="0059241A">
            <w:pPr>
              <w:jc w:val="center"/>
              <w:rPr>
                <w:sz w:val="20"/>
              </w:rPr>
            </w:pPr>
            <w:r>
              <w:rPr>
                <w:rFonts w:hint="eastAsia"/>
                <w:sz w:val="20"/>
              </w:rPr>
              <w:t>10</w:t>
            </w:r>
          </w:p>
        </w:tc>
        <w:tc>
          <w:tcPr>
            <w:tcW w:w="1237" w:type="dxa"/>
          </w:tcPr>
          <w:p w:rsidR="0074560E" w:rsidRDefault="0059241A">
            <w:pPr>
              <w:jc w:val="center"/>
              <w:rPr>
                <w:sz w:val="20"/>
              </w:rPr>
            </w:pPr>
            <w:r>
              <w:rPr>
                <w:rFonts w:hint="eastAsia"/>
                <w:sz w:val="20"/>
              </w:rPr>
              <w:t>NO</w:t>
            </w:r>
          </w:p>
        </w:tc>
        <w:tc>
          <w:tcPr>
            <w:tcW w:w="964" w:type="dxa"/>
          </w:tcPr>
          <w:p w:rsidR="0074560E" w:rsidRDefault="0059241A">
            <w:pPr>
              <w:jc w:val="center"/>
              <w:rPr>
                <w:sz w:val="20"/>
              </w:rPr>
            </w:pPr>
            <w:r>
              <w:rPr>
                <w:rFonts w:hint="eastAsia"/>
                <w:sz w:val="20"/>
              </w:rPr>
              <w:t>(Null)</w:t>
            </w:r>
          </w:p>
        </w:tc>
        <w:tc>
          <w:tcPr>
            <w:tcW w:w="985" w:type="dxa"/>
          </w:tcPr>
          <w:p w:rsidR="0074560E" w:rsidRDefault="0059241A">
            <w:pPr>
              <w:jc w:val="center"/>
              <w:rPr>
                <w:szCs w:val="21"/>
              </w:rPr>
            </w:pPr>
            <w:r>
              <w:rPr>
                <w:rFonts w:hint="eastAsia"/>
                <w:szCs w:val="21"/>
              </w:rPr>
              <w:t>否</w:t>
            </w:r>
          </w:p>
        </w:tc>
        <w:tc>
          <w:tcPr>
            <w:tcW w:w="1822" w:type="dxa"/>
          </w:tcPr>
          <w:p w:rsidR="0074560E" w:rsidRDefault="0059241A">
            <w:pPr>
              <w:jc w:val="center"/>
              <w:rPr>
                <w:szCs w:val="21"/>
              </w:rPr>
            </w:pPr>
            <w:r>
              <w:rPr>
                <w:rFonts w:hint="eastAsia"/>
                <w:szCs w:val="21"/>
              </w:rPr>
              <w:t>管理员姓名</w:t>
            </w:r>
          </w:p>
        </w:tc>
      </w:tr>
      <w:tr w:rsidR="0074560E">
        <w:trPr>
          <w:trHeight w:val="336"/>
          <w:jc w:val="center"/>
        </w:trPr>
        <w:tc>
          <w:tcPr>
            <w:tcW w:w="1305" w:type="dxa"/>
          </w:tcPr>
          <w:p w:rsidR="0074560E" w:rsidRDefault="0059241A">
            <w:pPr>
              <w:jc w:val="center"/>
              <w:rPr>
                <w:sz w:val="20"/>
              </w:rPr>
            </w:pPr>
            <w:r>
              <w:rPr>
                <w:sz w:val="20"/>
              </w:rPr>
              <w:t>c</w:t>
            </w:r>
            <w:r>
              <w:rPr>
                <w:rFonts w:hint="eastAsia"/>
                <w:sz w:val="20"/>
              </w:rPr>
              <w:t>ontact</w:t>
            </w:r>
          </w:p>
        </w:tc>
        <w:tc>
          <w:tcPr>
            <w:tcW w:w="1288" w:type="dxa"/>
          </w:tcPr>
          <w:p w:rsidR="0074560E" w:rsidRDefault="0059241A">
            <w:pPr>
              <w:jc w:val="center"/>
              <w:rPr>
                <w:sz w:val="20"/>
              </w:rPr>
            </w:pPr>
            <w:r>
              <w:rPr>
                <w:rFonts w:hint="eastAsia"/>
                <w:sz w:val="20"/>
              </w:rPr>
              <w:t>varchar</w:t>
            </w:r>
          </w:p>
        </w:tc>
        <w:tc>
          <w:tcPr>
            <w:tcW w:w="944" w:type="dxa"/>
          </w:tcPr>
          <w:p w:rsidR="0074560E" w:rsidRDefault="0059241A">
            <w:pPr>
              <w:jc w:val="center"/>
              <w:rPr>
                <w:sz w:val="20"/>
              </w:rPr>
            </w:pPr>
            <w:r>
              <w:rPr>
                <w:rFonts w:hint="eastAsia"/>
                <w:sz w:val="20"/>
              </w:rPr>
              <w:t>30</w:t>
            </w:r>
          </w:p>
        </w:tc>
        <w:tc>
          <w:tcPr>
            <w:tcW w:w="1237" w:type="dxa"/>
          </w:tcPr>
          <w:p w:rsidR="0074560E" w:rsidRDefault="0059241A">
            <w:pPr>
              <w:jc w:val="center"/>
              <w:rPr>
                <w:sz w:val="20"/>
              </w:rPr>
            </w:pPr>
            <w:r>
              <w:rPr>
                <w:rFonts w:hint="eastAsia"/>
                <w:sz w:val="20"/>
              </w:rPr>
              <w:t>NO</w:t>
            </w:r>
          </w:p>
        </w:tc>
        <w:tc>
          <w:tcPr>
            <w:tcW w:w="964" w:type="dxa"/>
          </w:tcPr>
          <w:p w:rsidR="0074560E" w:rsidRDefault="0059241A">
            <w:pPr>
              <w:jc w:val="center"/>
              <w:rPr>
                <w:sz w:val="20"/>
              </w:rPr>
            </w:pPr>
            <w:r>
              <w:rPr>
                <w:rFonts w:hint="eastAsia"/>
                <w:sz w:val="20"/>
              </w:rPr>
              <w:t>(Null)</w:t>
            </w:r>
          </w:p>
        </w:tc>
        <w:tc>
          <w:tcPr>
            <w:tcW w:w="985" w:type="dxa"/>
          </w:tcPr>
          <w:p w:rsidR="0074560E" w:rsidRDefault="0059241A">
            <w:pPr>
              <w:jc w:val="center"/>
              <w:rPr>
                <w:szCs w:val="21"/>
              </w:rPr>
            </w:pPr>
            <w:r>
              <w:rPr>
                <w:rFonts w:hint="eastAsia"/>
                <w:szCs w:val="21"/>
              </w:rPr>
              <w:t>否</w:t>
            </w:r>
          </w:p>
        </w:tc>
        <w:tc>
          <w:tcPr>
            <w:tcW w:w="1822" w:type="dxa"/>
          </w:tcPr>
          <w:p w:rsidR="0074560E" w:rsidRDefault="0059241A">
            <w:pPr>
              <w:jc w:val="center"/>
              <w:rPr>
                <w:szCs w:val="21"/>
              </w:rPr>
            </w:pPr>
            <w:r>
              <w:rPr>
                <w:rFonts w:hint="eastAsia"/>
                <w:szCs w:val="21"/>
              </w:rPr>
              <w:t>管理员联系方式</w:t>
            </w:r>
          </w:p>
        </w:tc>
      </w:tr>
    </w:tbl>
    <w:p w:rsidR="0074560E" w:rsidRDefault="0059241A">
      <w:pPr>
        <w:rPr>
          <w:sz w:val="24"/>
        </w:rPr>
      </w:pPr>
      <w:r>
        <w:rPr>
          <w:rFonts w:hint="eastAsia"/>
          <w:sz w:val="24"/>
        </w:rPr>
        <w:tab/>
      </w:r>
    </w:p>
    <w:p w:rsidR="0074560E" w:rsidRDefault="0059241A" w:rsidP="00A5769C">
      <w:pPr>
        <w:ind w:firstLine="420"/>
        <w:jc w:val="center"/>
        <w:rPr>
          <w:sz w:val="24"/>
        </w:rPr>
        <w:pPrChange w:id="98" w:author="thinkpad" w:date="2019-05-14T09:37:00Z">
          <w:pPr>
            <w:ind w:firstLine="420"/>
          </w:pPr>
        </w:pPrChange>
      </w:pPr>
      <w:del w:id="99" w:author="thinkpad" w:date="2019-05-14T09:37:00Z">
        <w:r w:rsidDel="00A5769C">
          <w:rPr>
            <w:rFonts w:hint="eastAsia"/>
            <w:sz w:val="24"/>
          </w:rPr>
          <w:delText>2</w:delText>
        </w:r>
        <w:r w:rsidDel="00A5769C">
          <w:rPr>
            <w:rFonts w:hint="eastAsia"/>
            <w:sz w:val="24"/>
          </w:rPr>
          <w:delText>、</w:delText>
        </w:r>
      </w:del>
      <w:ins w:id="100" w:author="thinkpad" w:date="2019-05-14T09:37:00Z">
        <w:r w:rsidR="00A5769C">
          <w:rPr>
            <w:rFonts w:hint="eastAsia"/>
            <w:sz w:val="24"/>
          </w:rPr>
          <w:t>表</w:t>
        </w:r>
        <w:r w:rsidR="00A5769C">
          <w:rPr>
            <w:rFonts w:hint="eastAsia"/>
            <w:sz w:val="24"/>
          </w:rPr>
          <w:t xml:space="preserve">2. </w:t>
        </w:r>
      </w:ins>
      <w:r>
        <w:rPr>
          <w:rFonts w:hint="eastAsia"/>
          <w:sz w:val="24"/>
        </w:rPr>
        <w:t>教师信息表</w:t>
      </w:r>
      <w:r>
        <w:rPr>
          <w:rFonts w:hint="eastAsia"/>
          <w:sz w:val="24"/>
        </w:rPr>
        <w:t>(teacher)</w:t>
      </w:r>
      <w:r>
        <w:rPr>
          <w:rFonts w:hint="eastAsia"/>
          <w:sz w:val="24"/>
        </w:rPr>
        <w:tab/>
      </w:r>
      <w:r>
        <w:rPr>
          <w:rFonts w:hint="eastAsia"/>
          <w:sz w:val="24"/>
        </w:rPr>
        <w:t>：</w:t>
      </w:r>
    </w:p>
    <w:tbl>
      <w:tblPr>
        <w:tblStyle w:val="ad"/>
        <w:tblW w:w="85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305"/>
        <w:gridCol w:w="1288"/>
        <w:gridCol w:w="944"/>
        <w:gridCol w:w="1237"/>
        <w:gridCol w:w="964"/>
        <w:gridCol w:w="985"/>
        <w:gridCol w:w="1822"/>
      </w:tblGrid>
      <w:tr w:rsidR="0074560E">
        <w:trPr>
          <w:trHeight w:val="438"/>
          <w:jc w:val="center"/>
        </w:trPr>
        <w:tc>
          <w:tcPr>
            <w:tcW w:w="1305" w:type="dxa"/>
          </w:tcPr>
          <w:p w:rsidR="0074560E" w:rsidRDefault="0059241A">
            <w:pPr>
              <w:jc w:val="center"/>
            </w:pPr>
            <w:r>
              <w:rPr>
                <w:rFonts w:hint="eastAsia"/>
              </w:rPr>
              <w:t>列名</w:t>
            </w:r>
          </w:p>
        </w:tc>
        <w:tc>
          <w:tcPr>
            <w:tcW w:w="1288" w:type="dxa"/>
          </w:tcPr>
          <w:p w:rsidR="0074560E" w:rsidRDefault="0059241A">
            <w:pPr>
              <w:jc w:val="center"/>
            </w:pPr>
            <w:r>
              <w:rPr>
                <w:rFonts w:hint="eastAsia"/>
              </w:rPr>
              <w:t>字段类型</w:t>
            </w:r>
          </w:p>
        </w:tc>
        <w:tc>
          <w:tcPr>
            <w:tcW w:w="944" w:type="dxa"/>
          </w:tcPr>
          <w:p w:rsidR="0074560E" w:rsidRDefault="0059241A">
            <w:pPr>
              <w:jc w:val="center"/>
            </w:pPr>
            <w:r>
              <w:rPr>
                <w:rFonts w:hint="eastAsia"/>
              </w:rPr>
              <w:t>长度</w:t>
            </w:r>
          </w:p>
        </w:tc>
        <w:tc>
          <w:tcPr>
            <w:tcW w:w="1237" w:type="dxa"/>
          </w:tcPr>
          <w:p w:rsidR="0074560E" w:rsidRDefault="0059241A">
            <w:pPr>
              <w:jc w:val="center"/>
            </w:pPr>
            <w:r>
              <w:rPr>
                <w:rFonts w:hint="eastAsia"/>
              </w:rPr>
              <w:t>是否为空</w:t>
            </w:r>
          </w:p>
        </w:tc>
        <w:tc>
          <w:tcPr>
            <w:tcW w:w="964" w:type="dxa"/>
          </w:tcPr>
          <w:p w:rsidR="0074560E" w:rsidRDefault="0059241A">
            <w:pPr>
              <w:jc w:val="center"/>
            </w:pPr>
            <w:r>
              <w:rPr>
                <w:rFonts w:hint="eastAsia"/>
              </w:rPr>
              <w:t>默认值</w:t>
            </w:r>
          </w:p>
        </w:tc>
        <w:tc>
          <w:tcPr>
            <w:tcW w:w="985" w:type="dxa"/>
          </w:tcPr>
          <w:p w:rsidR="0074560E" w:rsidRDefault="0059241A">
            <w:pPr>
              <w:jc w:val="center"/>
            </w:pPr>
            <w:r>
              <w:rPr>
                <w:rFonts w:hint="eastAsia"/>
              </w:rPr>
              <w:t>主键</w:t>
            </w:r>
          </w:p>
        </w:tc>
        <w:tc>
          <w:tcPr>
            <w:tcW w:w="1822" w:type="dxa"/>
          </w:tcPr>
          <w:p w:rsidR="0074560E" w:rsidRDefault="0059241A">
            <w:pPr>
              <w:jc w:val="center"/>
            </w:pPr>
            <w:r>
              <w:rPr>
                <w:rFonts w:hint="eastAsia"/>
              </w:rPr>
              <w:t>备注</w:t>
            </w:r>
          </w:p>
        </w:tc>
      </w:tr>
      <w:tr w:rsidR="0074560E">
        <w:trPr>
          <w:trHeight w:val="403"/>
          <w:jc w:val="center"/>
        </w:trPr>
        <w:tc>
          <w:tcPr>
            <w:tcW w:w="1305" w:type="dxa"/>
          </w:tcPr>
          <w:p w:rsidR="0074560E" w:rsidRDefault="0059241A">
            <w:pPr>
              <w:jc w:val="center"/>
            </w:pPr>
            <w:r>
              <w:rPr>
                <w:rFonts w:hint="eastAsia"/>
              </w:rPr>
              <w:t>id</w:t>
            </w:r>
          </w:p>
        </w:tc>
        <w:tc>
          <w:tcPr>
            <w:tcW w:w="1288" w:type="dxa"/>
          </w:tcPr>
          <w:p w:rsidR="0074560E" w:rsidRDefault="0059241A">
            <w:pPr>
              <w:jc w:val="center"/>
            </w:pPr>
            <w:r>
              <w:rPr>
                <w:rFonts w:hint="eastAsia"/>
              </w:rPr>
              <w:t>varchar</w:t>
            </w:r>
          </w:p>
        </w:tc>
        <w:tc>
          <w:tcPr>
            <w:tcW w:w="944" w:type="dxa"/>
          </w:tcPr>
          <w:p w:rsidR="0074560E" w:rsidRDefault="0059241A">
            <w:pPr>
              <w:jc w:val="center"/>
            </w:pPr>
            <w:r>
              <w:rPr>
                <w:rFonts w:hint="eastAsia"/>
              </w:rPr>
              <w:t>20</w:t>
            </w:r>
          </w:p>
        </w:tc>
        <w:tc>
          <w:tcPr>
            <w:tcW w:w="1237" w:type="dxa"/>
          </w:tcPr>
          <w:p w:rsidR="0074560E" w:rsidRDefault="0059241A">
            <w:pPr>
              <w:jc w:val="center"/>
            </w:pPr>
            <w:r>
              <w:rPr>
                <w:rFonts w:hint="eastAsia"/>
              </w:rPr>
              <w:t>NO</w:t>
            </w:r>
          </w:p>
        </w:tc>
        <w:tc>
          <w:tcPr>
            <w:tcW w:w="964" w:type="dxa"/>
          </w:tcPr>
          <w:p w:rsidR="0074560E" w:rsidRDefault="0059241A">
            <w:pPr>
              <w:jc w:val="center"/>
            </w:pPr>
            <w:r>
              <w:rPr>
                <w:rFonts w:hint="eastAsia"/>
                <w:sz w:val="20"/>
              </w:rPr>
              <w:t>(Null)</w:t>
            </w:r>
          </w:p>
        </w:tc>
        <w:tc>
          <w:tcPr>
            <w:tcW w:w="985" w:type="dxa"/>
          </w:tcPr>
          <w:p w:rsidR="0074560E" w:rsidRDefault="0059241A">
            <w:pPr>
              <w:jc w:val="center"/>
            </w:pPr>
            <w:r>
              <w:rPr>
                <w:rFonts w:hint="eastAsia"/>
                <w:szCs w:val="21"/>
              </w:rPr>
              <w:t>是</w:t>
            </w:r>
          </w:p>
        </w:tc>
        <w:tc>
          <w:tcPr>
            <w:tcW w:w="1822" w:type="dxa"/>
          </w:tcPr>
          <w:p w:rsidR="0074560E" w:rsidRDefault="0059241A">
            <w:pPr>
              <w:jc w:val="center"/>
            </w:pPr>
            <w:r>
              <w:rPr>
                <w:rFonts w:hint="eastAsia"/>
              </w:rPr>
              <w:t>教师登录</w:t>
            </w:r>
            <w:r>
              <w:rPr>
                <w:rFonts w:hint="eastAsia"/>
              </w:rPr>
              <w:t>id</w:t>
            </w:r>
          </w:p>
        </w:tc>
      </w:tr>
      <w:tr w:rsidR="0074560E">
        <w:trPr>
          <w:trHeight w:val="381"/>
          <w:jc w:val="center"/>
        </w:trPr>
        <w:tc>
          <w:tcPr>
            <w:tcW w:w="1305" w:type="dxa"/>
          </w:tcPr>
          <w:p w:rsidR="0074560E" w:rsidRDefault="0059241A">
            <w:pPr>
              <w:jc w:val="center"/>
            </w:pPr>
            <w:r>
              <w:rPr>
                <w:rFonts w:hint="eastAsia"/>
              </w:rPr>
              <w:t>password</w:t>
            </w:r>
          </w:p>
        </w:tc>
        <w:tc>
          <w:tcPr>
            <w:tcW w:w="1288" w:type="dxa"/>
          </w:tcPr>
          <w:p w:rsidR="0074560E" w:rsidRDefault="0059241A">
            <w:pPr>
              <w:jc w:val="center"/>
            </w:pPr>
            <w:r>
              <w:rPr>
                <w:rFonts w:hint="eastAsia"/>
              </w:rPr>
              <w:t>varchar</w:t>
            </w:r>
          </w:p>
        </w:tc>
        <w:tc>
          <w:tcPr>
            <w:tcW w:w="944" w:type="dxa"/>
          </w:tcPr>
          <w:p w:rsidR="0074560E" w:rsidRDefault="0059241A">
            <w:pPr>
              <w:jc w:val="center"/>
            </w:pPr>
            <w:r>
              <w:rPr>
                <w:rFonts w:hint="eastAsia"/>
              </w:rPr>
              <w:t>50</w:t>
            </w:r>
          </w:p>
        </w:tc>
        <w:tc>
          <w:tcPr>
            <w:tcW w:w="1237" w:type="dxa"/>
          </w:tcPr>
          <w:p w:rsidR="0074560E" w:rsidRDefault="0059241A">
            <w:pPr>
              <w:jc w:val="center"/>
            </w:pPr>
            <w:r>
              <w:rPr>
                <w:rFonts w:hint="eastAsia"/>
              </w:rPr>
              <w:t>NO</w:t>
            </w:r>
          </w:p>
        </w:tc>
        <w:tc>
          <w:tcPr>
            <w:tcW w:w="964" w:type="dxa"/>
          </w:tcPr>
          <w:p w:rsidR="0074560E" w:rsidRDefault="0059241A">
            <w:pPr>
              <w:jc w:val="center"/>
            </w:pPr>
            <w:r>
              <w:rPr>
                <w:rFonts w:hint="eastAsia"/>
                <w:sz w:val="20"/>
              </w:rPr>
              <w:t>(Null)</w:t>
            </w:r>
          </w:p>
        </w:tc>
        <w:tc>
          <w:tcPr>
            <w:tcW w:w="985" w:type="dxa"/>
          </w:tcPr>
          <w:p w:rsidR="0074560E" w:rsidRDefault="0059241A">
            <w:pPr>
              <w:jc w:val="center"/>
            </w:pPr>
            <w:r>
              <w:rPr>
                <w:rFonts w:hint="eastAsia"/>
              </w:rPr>
              <w:t>否</w:t>
            </w:r>
          </w:p>
        </w:tc>
        <w:tc>
          <w:tcPr>
            <w:tcW w:w="1822" w:type="dxa"/>
          </w:tcPr>
          <w:p w:rsidR="0074560E" w:rsidRDefault="0059241A">
            <w:pPr>
              <w:jc w:val="center"/>
            </w:pPr>
            <w:r>
              <w:rPr>
                <w:rFonts w:hint="eastAsia"/>
              </w:rPr>
              <w:t>教师登录密码</w:t>
            </w:r>
          </w:p>
        </w:tc>
      </w:tr>
      <w:tr w:rsidR="0074560E">
        <w:trPr>
          <w:trHeight w:val="415"/>
          <w:jc w:val="center"/>
        </w:trPr>
        <w:tc>
          <w:tcPr>
            <w:tcW w:w="1305" w:type="dxa"/>
          </w:tcPr>
          <w:p w:rsidR="0074560E" w:rsidRDefault="0059241A">
            <w:pPr>
              <w:jc w:val="center"/>
            </w:pPr>
            <w:r>
              <w:rPr>
                <w:rFonts w:hint="eastAsia"/>
              </w:rPr>
              <w:t>name</w:t>
            </w:r>
          </w:p>
        </w:tc>
        <w:tc>
          <w:tcPr>
            <w:tcW w:w="1288" w:type="dxa"/>
          </w:tcPr>
          <w:p w:rsidR="0074560E" w:rsidRDefault="0059241A">
            <w:pPr>
              <w:jc w:val="center"/>
            </w:pPr>
            <w:r>
              <w:rPr>
                <w:rFonts w:hint="eastAsia"/>
              </w:rPr>
              <w:t>varchar</w:t>
            </w:r>
          </w:p>
        </w:tc>
        <w:tc>
          <w:tcPr>
            <w:tcW w:w="944" w:type="dxa"/>
          </w:tcPr>
          <w:p w:rsidR="0074560E" w:rsidRDefault="0059241A">
            <w:pPr>
              <w:jc w:val="center"/>
            </w:pPr>
            <w:r>
              <w:rPr>
                <w:rFonts w:hint="eastAsia"/>
              </w:rPr>
              <w:t>10</w:t>
            </w:r>
          </w:p>
        </w:tc>
        <w:tc>
          <w:tcPr>
            <w:tcW w:w="1237" w:type="dxa"/>
          </w:tcPr>
          <w:p w:rsidR="0074560E" w:rsidRDefault="0059241A">
            <w:pPr>
              <w:jc w:val="center"/>
            </w:pPr>
            <w:r>
              <w:rPr>
                <w:rFonts w:hint="eastAsia"/>
              </w:rPr>
              <w:t>NO</w:t>
            </w:r>
          </w:p>
        </w:tc>
        <w:tc>
          <w:tcPr>
            <w:tcW w:w="964" w:type="dxa"/>
          </w:tcPr>
          <w:p w:rsidR="0074560E" w:rsidRDefault="0059241A">
            <w:pPr>
              <w:jc w:val="center"/>
            </w:pPr>
            <w:r>
              <w:rPr>
                <w:rFonts w:hint="eastAsia"/>
                <w:sz w:val="20"/>
              </w:rPr>
              <w:t>(Null)</w:t>
            </w:r>
          </w:p>
        </w:tc>
        <w:tc>
          <w:tcPr>
            <w:tcW w:w="985" w:type="dxa"/>
          </w:tcPr>
          <w:p w:rsidR="0074560E" w:rsidRDefault="0059241A">
            <w:pPr>
              <w:jc w:val="center"/>
            </w:pPr>
            <w:r>
              <w:rPr>
                <w:rFonts w:hint="eastAsia"/>
              </w:rPr>
              <w:t>否</w:t>
            </w:r>
          </w:p>
        </w:tc>
        <w:tc>
          <w:tcPr>
            <w:tcW w:w="1822" w:type="dxa"/>
          </w:tcPr>
          <w:p w:rsidR="0074560E" w:rsidRDefault="0059241A">
            <w:pPr>
              <w:jc w:val="center"/>
            </w:pPr>
            <w:r>
              <w:rPr>
                <w:rFonts w:hint="eastAsia"/>
              </w:rPr>
              <w:t>教师姓名</w:t>
            </w:r>
          </w:p>
        </w:tc>
      </w:tr>
      <w:tr w:rsidR="0074560E">
        <w:trPr>
          <w:trHeight w:val="336"/>
          <w:jc w:val="center"/>
        </w:trPr>
        <w:tc>
          <w:tcPr>
            <w:tcW w:w="1305" w:type="dxa"/>
          </w:tcPr>
          <w:p w:rsidR="0074560E" w:rsidRDefault="0059241A">
            <w:pPr>
              <w:jc w:val="center"/>
            </w:pPr>
            <w:r>
              <w:rPr>
                <w:rFonts w:hint="eastAsia"/>
              </w:rPr>
              <w:t>contact</w:t>
            </w:r>
          </w:p>
        </w:tc>
        <w:tc>
          <w:tcPr>
            <w:tcW w:w="1288" w:type="dxa"/>
          </w:tcPr>
          <w:p w:rsidR="0074560E" w:rsidRDefault="0059241A">
            <w:pPr>
              <w:jc w:val="center"/>
            </w:pPr>
            <w:r>
              <w:rPr>
                <w:rFonts w:hint="eastAsia"/>
              </w:rPr>
              <w:t>varchar</w:t>
            </w:r>
          </w:p>
        </w:tc>
        <w:tc>
          <w:tcPr>
            <w:tcW w:w="944" w:type="dxa"/>
          </w:tcPr>
          <w:p w:rsidR="0074560E" w:rsidRDefault="0059241A">
            <w:pPr>
              <w:jc w:val="center"/>
            </w:pPr>
            <w:r>
              <w:rPr>
                <w:rFonts w:hint="eastAsia"/>
              </w:rPr>
              <w:t>30</w:t>
            </w:r>
          </w:p>
        </w:tc>
        <w:tc>
          <w:tcPr>
            <w:tcW w:w="1237" w:type="dxa"/>
          </w:tcPr>
          <w:p w:rsidR="0074560E" w:rsidRDefault="0059241A">
            <w:pPr>
              <w:jc w:val="center"/>
            </w:pPr>
            <w:r>
              <w:rPr>
                <w:rFonts w:hint="eastAsia"/>
              </w:rPr>
              <w:t>NO</w:t>
            </w:r>
          </w:p>
        </w:tc>
        <w:tc>
          <w:tcPr>
            <w:tcW w:w="964" w:type="dxa"/>
          </w:tcPr>
          <w:p w:rsidR="0074560E" w:rsidRDefault="0059241A">
            <w:pPr>
              <w:jc w:val="center"/>
            </w:pPr>
            <w:r>
              <w:rPr>
                <w:rFonts w:hint="eastAsia"/>
                <w:sz w:val="20"/>
              </w:rPr>
              <w:t>(Null)</w:t>
            </w:r>
          </w:p>
        </w:tc>
        <w:tc>
          <w:tcPr>
            <w:tcW w:w="985" w:type="dxa"/>
          </w:tcPr>
          <w:p w:rsidR="0074560E" w:rsidRDefault="0059241A">
            <w:pPr>
              <w:jc w:val="center"/>
            </w:pPr>
            <w:r>
              <w:rPr>
                <w:rFonts w:hint="eastAsia"/>
              </w:rPr>
              <w:t>否</w:t>
            </w:r>
          </w:p>
        </w:tc>
        <w:tc>
          <w:tcPr>
            <w:tcW w:w="1822" w:type="dxa"/>
          </w:tcPr>
          <w:p w:rsidR="0074560E" w:rsidRDefault="0059241A">
            <w:pPr>
              <w:jc w:val="center"/>
            </w:pPr>
            <w:r>
              <w:rPr>
                <w:rFonts w:hint="eastAsia"/>
              </w:rPr>
              <w:t>教师联系方式</w:t>
            </w:r>
          </w:p>
        </w:tc>
      </w:tr>
    </w:tbl>
    <w:p w:rsidR="0074560E" w:rsidRDefault="0074560E">
      <w:pPr>
        <w:rPr>
          <w:sz w:val="24"/>
        </w:rPr>
      </w:pPr>
    </w:p>
    <w:p w:rsidR="0074560E" w:rsidRDefault="0059241A">
      <w:pPr>
        <w:ind w:firstLine="420"/>
        <w:rPr>
          <w:sz w:val="24"/>
        </w:rPr>
      </w:pPr>
      <w:r>
        <w:rPr>
          <w:rFonts w:hint="eastAsia"/>
          <w:sz w:val="24"/>
        </w:rPr>
        <w:t>3</w:t>
      </w:r>
      <w:r>
        <w:rPr>
          <w:rFonts w:hint="eastAsia"/>
          <w:sz w:val="24"/>
        </w:rPr>
        <w:t>、试题信息表</w:t>
      </w:r>
      <w:r>
        <w:rPr>
          <w:rFonts w:hint="eastAsia"/>
          <w:sz w:val="24"/>
        </w:rPr>
        <w:t>(question)</w:t>
      </w:r>
      <w:r>
        <w:rPr>
          <w:rFonts w:hint="eastAsia"/>
          <w:sz w:val="24"/>
        </w:rPr>
        <w:t>，该表所有字段都不能为空：</w:t>
      </w:r>
    </w:p>
    <w:tbl>
      <w:tblPr>
        <w:tblStyle w:val="ad"/>
        <w:tblW w:w="863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182"/>
        <w:gridCol w:w="1161"/>
        <w:gridCol w:w="1136"/>
        <w:gridCol w:w="2471"/>
        <w:gridCol w:w="957"/>
        <w:gridCol w:w="1726"/>
      </w:tblGrid>
      <w:tr w:rsidR="0074560E">
        <w:trPr>
          <w:trHeight w:val="457"/>
          <w:jc w:val="center"/>
        </w:trPr>
        <w:tc>
          <w:tcPr>
            <w:tcW w:w="1182" w:type="dxa"/>
          </w:tcPr>
          <w:p w:rsidR="0074560E" w:rsidRDefault="0059241A">
            <w:pPr>
              <w:jc w:val="center"/>
            </w:pPr>
            <w:r>
              <w:rPr>
                <w:rFonts w:hint="eastAsia"/>
              </w:rPr>
              <w:t>列名</w:t>
            </w:r>
          </w:p>
        </w:tc>
        <w:tc>
          <w:tcPr>
            <w:tcW w:w="1161" w:type="dxa"/>
          </w:tcPr>
          <w:p w:rsidR="0074560E" w:rsidRDefault="0059241A">
            <w:pPr>
              <w:jc w:val="center"/>
            </w:pPr>
            <w:r>
              <w:rPr>
                <w:rFonts w:hint="eastAsia"/>
              </w:rPr>
              <w:t>字段类型</w:t>
            </w:r>
          </w:p>
        </w:tc>
        <w:tc>
          <w:tcPr>
            <w:tcW w:w="1136" w:type="dxa"/>
          </w:tcPr>
          <w:p w:rsidR="0074560E" w:rsidRDefault="0059241A">
            <w:pPr>
              <w:jc w:val="center"/>
            </w:pPr>
            <w:r>
              <w:rPr>
                <w:rFonts w:hint="eastAsia"/>
              </w:rPr>
              <w:t>长度</w:t>
            </w:r>
          </w:p>
        </w:tc>
        <w:tc>
          <w:tcPr>
            <w:tcW w:w="2471" w:type="dxa"/>
          </w:tcPr>
          <w:p w:rsidR="0074560E" w:rsidRDefault="0059241A">
            <w:pPr>
              <w:jc w:val="center"/>
            </w:pPr>
            <w:r>
              <w:rPr>
                <w:rFonts w:hint="eastAsia"/>
              </w:rPr>
              <w:t>默认值</w:t>
            </w:r>
          </w:p>
        </w:tc>
        <w:tc>
          <w:tcPr>
            <w:tcW w:w="957" w:type="dxa"/>
          </w:tcPr>
          <w:p w:rsidR="0074560E" w:rsidRDefault="0059241A">
            <w:pPr>
              <w:jc w:val="center"/>
            </w:pPr>
            <w:r>
              <w:rPr>
                <w:rFonts w:hint="eastAsia"/>
              </w:rPr>
              <w:t>主键</w:t>
            </w:r>
          </w:p>
        </w:tc>
        <w:tc>
          <w:tcPr>
            <w:tcW w:w="1726" w:type="dxa"/>
          </w:tcPr>
          <w:p w:rsidR="0074560E" w:rsidRDefault="0059241A">
            <w:pPr>
              <w:jc w:val="center"/>
            </w:pPr>
            <w:r>
              <w:rPr>
                <w:rFonts w:hint="eastAsia"/>
              </w:rPr>
              <w:t>备注</w:t>
            </w:r>
          </w:p>
        </w:tc>
      </w:tr>
      <w:tr w:rsidR="0074560E">
        <w:trPr>
          <w:trHeight w:val="443"/>
          <w:jc w:val="center"/>
        </w:trPr>
        <w:tc>
          <w:tcPr>
            <w:tcW w:w="1182" w:type="dxa"/>
          </w:tcPr>
          <w:p w:rsidR="0074560E" w:rsidRDefault="0059241A">
            <w:pPr>
              <w:jc w:val="center"/>
            </w:pPr>
            <w:r>
              <w:rPr>
                <w:rFonts w:hint="eastAsia"/>
              </w:rPr>
              <w:t>id</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20</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是</w:t>
            </w:r>
          </w:p>
        </w:tc>
        <w:tc>
          <w:tcPr>
            <w:tcW w:w="1726" w:type="dxa"/>
          </w:tcPr>
          <w:p w:rsidR="0074560E" w:rsidRDefault="0059241A">
            <w:pPr>
              <w:jc w:val="center"/>
            </w:pPr>
            <w:r>
              <w:rPr>
                <w:rFonts w:hint="eastAsia"/>
              </w:rPr>
              <w:t>题目唯一编号</w:t>
            </w:r>
          </w:p>
        </w:tc>
      </w:tr>
      <w:tr w:rsidR="0074560E">
        <w:trPr>
          <w:trHeight w:val="397"/>
          <w:jc w:val="center"/>
        </w:trPr>
        <w:tc>
          <w:tcPr>
            <w:tcW w:w="1182" w:type="dxa"/>
          </w:tcPr>
          <w:p w:rsidR="0074560E" w:rsidRDefault="0059241A">
            <w:pPr>
              <w:jc w:val="center"/>
            </w:pPr>
            <w:r>
              <w:rPr>
                <w:rFonts w:hint="eastAsia"/>
              </w:rPr>
              <w:t>type</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题目类型</w:t>
            </w:r>
          </w:p>
        </w:tc>
      </w:tr>
      <w:tr w:rsidR="0074560E">
        <w:trPr>
          <w:trHeight w:val="375"/>
          <w:jc w:val="center"/>
        </w:trPr>
        <w:tc>
          <w:tcPr>
            <w:tcW w:w="1182" w:type="dxa"/>
          </w:tcPr>
          <w:p w:rsidR="0074560E" w:rsidRDefault="0059241A">
            <w:pPr>
              <w:jc w:val="center"/>
            </w:pPr>
            <w:r>
              <w:rPr>
                <w:rFonts w:hint="eastAsia"/>
              </w:rPr>
              <w:t>score</w:t>
            </w:r>
          </w:p>
        </w:tc>
        <w:tc>
          <w:tcPr>
            <w:tcW w:w="1161" w:type="dxa"/>
          </w:tcPr>
          <w:p w:rsidR="0074560E" w:rsidRDefault="0059241A">
            <w:pPr>
              <w:jc w:val="center"/>
            </w:pPr>
            <w:r>
              <w:rPr>
                <w:rFonts w:hint="eastAsia"/>
              </w:rPr>
              <w:t>int</w:t>
            </w:r>
          </w:p>
        </w:tc>
        <w:tc>
          <w:tcPr>
            <w:tcW w:w="1136" w:type="dxa"/>
          </w:tcPr>
          <w:p w:rsidR="0074560E" w:rsidRDefault="0074560E">
            <w:pPr>
              <w:jc w:val="center"/>
            </w:pP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题目分值</w:t>
            </w:r>
          </w:p>
        </w:tc>
      </w:tr>
      <w:tr w:rsidR="0074560E">
        <w:trPr>
          <w:trHeight w:val="327"/>
          <w:jc w:val="center"/>
        </w:trPr>
        <w:tc>
          <w:tcPr>
            <w:tcW w:w="1182" w:type="dxa"/>
          </w:tcPr>
          <w:p w:rsidR="0074560E" w:rsidRDefault="0059241A">
            <w:pPr>
              <w:jc w:val="center"/>
            </w:pPr>
            <w:r>
              <w:rPr>
                <w:rFonts w:hint="eastAsia"/>
              </w:rPr>
              <w:t>sub</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题目适合科目</w:t>
            </w:r>
          </w:p>
        </w:tc>
      </w:tr>
      <w:tr w:rsidR="0074560E">
        <w:trPr>
          <w:trHeight w:val="352"/>
          <w:jc w:val="center"/>
        </w:trPr>
        <w:tc>
          <w:tcPr>
            <w:tcW w:w="1182" w:type="dxa"/>
          </w:tcPr>
          <w:p w:rsidR="0074560E" w:rsidRDefault="0059241A">
            <w:pPr>
              <w:jc w:val="center"/>
            </w:pPr>
            <w:r>
              <w:rPr>
                <w:rFonts w:hint="eastAsia"/>
              </w:rPr>
              <w:t>content</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题目内容</w:t>
            </w:r>
          </w:p>
        </w:tc>
      </w:tr>
      <w:tr w:rsidR="0074560E">
        <w:trPr>
          <w:trHeight w:val="352"/>
          <w:jc w:val="center"/>
        </w:trPr>
        <w:tc>
          <w:tcPr>
            <w:tcW w:w="1182" w:type="dxa"/>
          </w:tcPr>
          <w:p w:rsidR="0074560E" w:rsidRDefault="0059241A">
            <w:pPr>
              <w:jc w:val="center"/>
            </w:pPr>
            <w:r>
              <w:rPr>
                <w:rFonts w:hint="eastAsia"/>
              </w:rPr>
              <w:t>answer</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题目答案</w:t>
            </w:r>
          </w:p>
        </w:tc>
      </w:tr>
      <w:tr w:rsidR="0074560E">
        <w:trPr>
          <w:trHeight w:val="352"/>
          <w:jc w:val="center"/>
        </w:trPr>
        <w:tc>
          <w:tcPr>
            <w:tcW w:w="1182" w:type="dxa"/>
          </w:tcPr>
          <w:p w:rsidR="0074560E" w:rsidRDefault="0059241A">
            <w:pPr>
              <w:jc w:val="center"/>
            </w:pPr>
            <w:r>
              <w:rPr>
                <w:rFonts w:hint="eastAsia"/>
              </w:rPr>
              <w:t>time</w:t>
            </w:r>
          </w:p>
        </w:tc>
        <w:tc>
          <w:tcPr>
            <w:tcW w:w="1161" w:type="dxa"/>
          </w:tcPr>
          <w:p w:rsidR="0074560E" w:rsidRDefault="0059241A">
            <w:pPr>
              <w:jc w:val="center"/>
            </w:pPr>
            <w:r>
              <w:rPr>
                <w:rFonts w:hint="eastAsia"/>
              </w:rPr>
              <w:t>timestamp</w:t>
            </w:r>
          </w:p>
        </w:tc>
        <w:tc>
          <w:tcPr>
            <w:tcW w:w="1136" w:type="dxa"/>
          </w:tcPr>
          <w:p w:rsidR="0074560E" w:rsidRDefault="0074560E">
            <w:pPr>
              <w:jc w:val="center"/>
            </w:pPr>
          </w:p>
        </w:tc>
        <w:tc>
          <w:tcPr>
            <w:tcW w:w="2471" w:type="dxa"/>
          </w:tcPr>
          <w:p w:rsidR="0074560E" w:rsidRDefault="0059241A">
            <w:pPr>
              <w:jc w:val="center"/>
            </w:pPr>
            <w:r>
              <w:t>CURRENT_TIMESTAMP</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插入时间</w:t>
            </w:r>
          </w:p>
        </w:tc>
      </w:tr>
    </w:tbl>
    <w:p w:rsidR="0074560E" w:rsidRDefault="0074560E">
      <w:pPr>
        <w:rPr>
          <w:sz w:val="24"/>
        </w:rPr>
      </w:pPr>
    </w:p>
    <w:p w:rsidR="0074560E" w:rsidRDefault="0074560E">
      <w:pPr>
        <w:rPr>
          <w:sz w:val="24"/>
        </w:rPr>
      </w:pPr>
    </w:p>
    <w:p w:rsidR="0074560E" w:rsidRDefault="0059241A">
      <w:pPr>
        <w:ind w:firstLine="420"/>
        <w:rPr>
          <w:sz w:val="24"/>
        </w:rPr>
      </w:pPr>
      <w:r>
        <w:rPr>
          <w:rFonts w:hint="eastAsia"/>
          <w:sz w:val="24"/>
        </w:rPr>
        <w:t>4</w:t>
      </w:r>
      <w:r>
        <w:rPr>
          <w:rFonts w:hint="eastAsia"/>
          <w:sz w:val="24"/>
        </w:rPr>
        <w:t>、试卷信息表</w:t>
      </w:r>
      <w:r>
        <w:rPr>
          <w:rFonts w:hint="eastAsia"/>
          <w:sz w:val="24"/>
        </w:rPr>
        <w:t>(exam_paper)</w:t>
      </w:r>
      <w:r>
        <w:rPr>
          <w:rFonts w:hint="eastAsia"/>
          <w:sz w:val="24"/>
        </w:rPr>
        <w:t>：</w:t>
      </w:r>
    </w:p>
    <w:tbl>
      <w:tblPr>
        <w:tblStyle w:val="ad"/>
        <w:tblW w:w="86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182"/>
        <w:gridCol w:w="1161"/>
        <w:gridCol w:w="1136"/>
        <w:gridCol w:w="2498"/>
        <w:gridCol w:w="957"/>
        <w:gridCol w:w="1726"/>
      </w:tblGrid>
      <w:tr w:rsidR="0074560E">
        <w:trPr>
          <w:trHeight w:val="457"/>
          <w:jc w:val="center"/>
        </w:trPr>
        <w:tc>
          <w:tcPr>
            <w:tcW w:w="1182" w:type="dxa"/>
          </w:tcPr>
          <w:p w:rsidR="0074560E" w:rsidRDefault="0059241A">
            <w:pPr>
              <w:jc w:val="center"/>
            </w:pPr>
            <w:r>
              <w:rPr>
                <w:rFonts w:hint="eastAsia"/>
              </w:rPr>
              <w:t>列名</w:t>
            </w:r>
          </w:p>
        </w:tc>
        <w:tc>
          <w:tcPr>
            <w:tcW w:w="1161" w:type="dxa"/>
          </w:tcPr>
          <w:p w:rsidR="0074560E" w:rsidRDefault="0059241A">
            <w:pPr>
              <w:jc w:val="center"/>
            </w:pPr>
            <w:r>
              <w:rPr>
                <w:rFonts w:hint="eastAsia"/>
              </w:rPr>
              <w:t>字段类型</w:t>
            </w:r>
          </w:p>
        </w:tc>
        <w:tc>
          <w:tcPr>
            <w:tcW w:w="1136" w:type="dxa"/>
          </w:tcPr>
          <w:p w:rsidR="0074560E" w:rsidRDefault="0059241A">
            <w:pPr>
              <w:jc w:val="center"/>
            </w:pPr>
            <w:r>
              <w:rPr>
                <w:rFonts w:hint="eastAsia"/>
              </w:rPr>
              <w:t>长度</w:t>
            </w:r>
          </w:p>
        </w:tc>
        <w:tc>
          <w:tcPr>
            <w:tcW w:w="2498" w:type="dxa"/>
          </w:tcPr>
          <w:p w:rsidR="0074560E" w:rsidRDefault="0059241A">
            <w:pPr>
              <w:jc w:val="center"/>
            </w:pPr>
            <w:r>
              <w:rPr>
                <w:rFonts w:hint="eastAsia"/>
              </w:rPr>
              <w:t>默认值</w:t>
            </w:r>
          </w:p>
        </w:tc>
        <w:tc>
          <w:tcPr>
            <w:tcW w:w="957" w:type="dxa"/>
          </w:tcPr>
          <w:p w:rsidR="0074560E" w:rsidRDefault="0059241A">
            <w:pPr>
              <w:jc w:val="center"/>
            </w:pPr>
            <w:r>
              <w:rPr>
                <w:rFonts w:hint="eastAsia"/>
              </w:rPr>
              <w:t>主键</w:t>
            </w:r>
          </w:p>
        </w:tc>
        <w:tc>
          <w:tcPr>
            <w:tcW w:w="1726" w:type="dxa"/>
          </w:tcPr>
          <w:p w:rsidR="0074560E" w:rsidRDefault="0059241A">
            <w:pPr>
              <w:jc w:val="center"/>
            </w:pPr>
            <w:r>
              <w:rPr>
                <w:rFonts w:hint="eastAsia"/>
              </w:rPr>
              <w:t>备注</w:t>
            </w:r>
          </w:p>
        </w:tc>
      </w:tr>
      <w:tr w:rsidR="0074560E">
        <w:trPr>
          <w:trHeight w:val="443"/>
          <w:jc w:val="center"/>
        </w:trPr>
        <w:tc>
          <w:tcPr>
            <w:tcW w:w="1182" w:type="dxa"/>
          </w:tcPr>
          <w:p w:rsidR="0074560E" w:rsidRDefault="0059241A">
            <w:pPr>
              <w:jc w:val="center"/>
            </w:pPr>
            <w:r>
              <w:rPr>
                <w:rFonts w:hint="eastAsia"/>
              </w:rPr>
              <w:t>title</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试卷标题</w:t>
            </w:r>
          </w:p>
        </w:tc>
      </w:tr>
      <w:tr w:rsidR="0074560E">
        <w:trPr>
          <w:trHeight w:val="397"/>
          <w:jc w:val="center"/>
        </w:trPr>
        <w:tc>
          <w:tcPr>
            <w:tcW w:w="1182" w:type="dxa"/>
          </w:tcPr>
          <w:p w:rsidR="0074560E" w:rsidRDefault="0059241A">
            <w:pPr>
              <w:jc w:val="center"/>
            </w:pPr>
            <w:r>
              <w:rPr>
                <w:rFonts w:hint="eastAsia"/>
              </w:rPr>
              <w:t>id</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50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是</w:t>
            </w:r>
          </w:p>
        </w:tc>
        <w:tc>
          <w:tcPr>
            <w:tcW w:w="1726" w:type="dxa"/>
          </w:tcPr>
          <w:p w:rsidR="0074560E" w:rsidRDefault="0059241A">
            <w:pPr>
              <w:jc w:val="center"/>
            </w:pPr>
            <w:r>
              <w:rPr>
                <w:rFonts w:hint="eastAsia"/>
              </w:rPr>
              <w:t>试卷唯一编号</w:t>
            </w:r>
          </w:p>
        </w:tc>
      </w:tr>
      <w:tr w:rsidR="0074560E">
        <w:trPr>
          <w:trHeight w:val="375"/>
          <w:jc w:val="center"/>
        </w:trPr>
        <w:tc>
          <w:tcPr>
            <w:tcW w:w="1182" w:type="dxa"/>
          </w:tcPr>
          <w:p w:rsidR="0074560E" w:rsidRDefault="0059241A">
            <w:pPr>
              <w:jc w:val="center"/>
            </w:pPr>
            <w:r>
              <w:rPr>
                <w:rFonts w:hint="eastAsia"/>
              </w:rPr>
              <w:t>author</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创作者姓名</w:t>
            </w:r>
          </w:p>
        </w:tc>
      </w:tr>
      <w:tr w:rsidR="0074560E">
        <w:trPr>
          <w:trHeight w:val="327"/>
          <w:jc w:val="center"/>
        </w:trPr>
        <w:tc>
          <w:tcPr>
            <w:tcW w:w="1182" w:type="dxa"/>
          </w:tcPr>
          <w:p w:rsidR="0074560E" w:rsidRDefault="0059241A">
            <w:pPr>
              <w:jc w:val="center"/>
            </w:pPr>
            <w:r>
              <w:rPr>
                <w:rFonts w:hint="eastAsia"/>
              </w:rPr>
              <w:t>author_id</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20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创作者</w:t>
            </w:r>
            <w:r>
              <w:rPr>
                <w:rFonts w:hint="eastAsia"/>
              </w:rPr>
              <w:t>id</w:t>
            </w:r>
          </w:p>
        </w:tc>
      </w:tr>
      <w:tr w:rsidR="0074560E">
        <w:trPr>
          <w:trHeight w:val="352"/>
          <w:jc w:val="center"/>
        </w:trPr>
        <w:tc>
          <w:tcPr>
            <w:tcW w:w="1182" w:type="dxa"/>
          </w:tcPr>
          <w:p w:rsidR="0074560E" w:rsidRDefault="0059241A">
            <w:pPr>
              <w:jc w:val="center"/>
            </w:pPr>
            <w:r>
              <w:rPr>
                <w:rFonts w:hint="eastAsia"/>
              </w:rPr>
              <w:t>sub</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试卷适应科目</w:t>
            </w:r>
          </w:p>
        </w:tc>
      </w:tr>
      <w:tr w:rsidR="0074560E">
        <w:trPr>
          <w:trHeight w:val="352"/>
          <w:jc w:val="center"/>
        </w:trPr>
        <w:tc>
          <w:tcPr>
            <w:tcW w:w="1182" w:type="dxa"/>
          </w:tcPr>
          <w:p w:rsidR="0074560E" w:rsidRDefault="0059241A">
            <w:pPr>
              <w:jc w:val="center"/>
            </w:pPr>
            <w:r>
              <w:rPr>
                <w:rFonts w:hint="eastAsia"/>
              </w:rPr>
              <w:t>grade</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试卷适应年级</w:t>
            </w:r>
          </w:p>
        </w:tc>
      </w:tr>
      <w:tr w:rsidR="0074560E">
        <w:trPr>
          <w:trHeight w:val="352"/>
          <w:jc w:val="center"/>
        </w:trPr>
        <w:tc>
          <w:tcPr>
            <w:tcW w:w="1182" w:type="dxa"/>
          </w:tcPr>
          <w:p w:rsidR="0074560E" w:rsidRDefault="0059241A">
            <w:pPr>
              <w:jc w:val="center"/>
            </w:pPr>
            <w:r>
              <w:rPr>
                <w:rFonts w:hint="eastAsia"/>
              </w:rPr>
              <w:t>q_choice</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单选题</w:t>
            </w:r>
          </w:p>
        </w:tc>
      </w:tr>
      <w:tr w:rsidR="0074560E">
        <w:trPr>
          <w:trHeight w:val="352"/>
          <w:jc w:val="center"/>
        </w:trPr>
        <w:tc>
          <w:tcPr>
            <w:tcW w:w="1182" w:type="dxa"/>
          </w:tcPr>
          <w:p w:rsidR="0074560E" w:rsidRDefault="0059241A">
            <w:pPr>
              <w:jc w:val="center"/>
            </w:pPr>
            <w:r>
              <w:rPr>
                <w:rFonts w:hint="eastAsia"/>
              </w:rPr>
              <w:t>q_fill</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填空题</w:t>
            </w:r>
          </w:p>
        </w:tc>
      </w:tr>
      <w:tr w:rsidR="0074560E">
        <w:trPr>
          <w:trHeight w:val="352"/>
          <w:jc w:val="center"/>
        </w:trPr>
        <w:tc>
          <w:tcPr>
            <w:tcW w:w="1182" w:type="dxa"/>
          </w:tcPr>
          <w:p w:rsidR="0074560E" w:rsidRDefault="0059241A">
            <w:pPr>
              <w:jc w:val="center"/>
            </w:pPr>
            <w:r>
              <w:rPr>
                <w:rFonts w:hint="eastAsia"/>
              </w:rPr>
              <w:t>q_big</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大题</w:t>
            </w:r>
          </w:p>
        </w:tc>
      </w:tr>
      <w:tr w:rsidR="0074560E">
        <w:trPr>
          <w:trHeight w:val="352"/>
          <w:jc w:val="center"/>
        </w:trPr>
        <w:tc>
          <w:tcPr>
            <w:tcW w:w="1182" w:type="dxa"/>
          </w:tcPr>
          <w:p w:rsidR="0074560E" w:rsidRDefault="0059241A">
            <w:pPr>
              <w:jc w:val="center"/>
            </w:pPr>
            <w:r>
              <w:rPr>
                <w:rFonts w:hint="eastAsia"/>
              </w:rPr>
              <w:t>time</w:t>
            </w:r>
          </w:p>
        </w:tc>
        <w:tc>
          <w:tcPr>
            <w:tcW w:w="1161" w:type="dxa"/>
          </w:tcPr>
          <w:p w:rsidR="0074560E" w:rsidRDefault="0059241A">
            <w:pPr>
              <w:jc w:val="center"/>
            </w:pPr>
            <w:r>
              <w:rPr>
                <w:rFonts w:hint="eastAsia"/>
              </w:rPr>
              <w:t>timestamp</w:t>
            </w:r>
          </w:p>
        </w:tc>
        <w:tc>
          <w:tcPr>
            <w:tcW w:w="1136" w:type="dxa"/>
          </w:tcPr>
          <w:p w:rsidR="0074560E" w:rsidRDefault="0074560E">
            <w:pPr>
              <w:jc w:val="center"/>
            </w:pPr>
          </w:p>
        </w:tc>
        <w:tc>
          <w:tcPr>
            <w:tcW w:w="2498" w:type="dxa"/>
          </w:tcPr>
          <w:p w:rsidR="0074560E" w:rsidRDefault="0059241A">
            <w:pPr>
              <w:jc w:val="center"/>
            </w:pPr>
            <w:r>
              <w:rPr>
                <w:rFonts w:hint="eastAsia"/>
              </w:rPr>
              <w:t>CURRENT_TIMESTAMP</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更新时间</w:t>
            </w:r>
          </w:p>
        </w:tc>
      </w:tr>
    </w:tbl>
    <w:p w:rsidR="0074560E" w:rsidRDefault="0059241A">
      <w:pPr>
        <w:ind w:firstLine="420"/>
        <w:rPr>
          <w:sz w:val="24"/>
        </w:rPr>
      </w:pPr>
      <w:r>
        <w:rPr>
          <w:rFonts w:hint="eastAsia"/>
          <w:sz w:val="24"/>
        </w:rPr>
        <w:t>表中出现了一个类型为</w:t>
      </w:r>
      <w:r>
        <w:rPr>
          <w:rFonts w:hint="eastAsia"/>
          <w:sz w:val="24"/>
        </w:rPr>
        <w:t>timestamp(</w:t>
      </w:r>
      <w:r>
        <w:rPr>
          <w:rFonts w:hint="eastAsia"/>
          <w:sz w:val="24"/>
        </w:rPr>
        <w:t>时间戳</w:t>
      </w:r>
      <w:r>
        <w:rPr>
          <w:rFonts w:hint="eastAsia"/>
          <w:sz w:val="24"/>
        </w:rPr>
        <w:t>)</w:t>
      </w:r>
      <w:r>
        <w:rPr>
          <w:rFonts w:hint="eastAsia"/>
          <w:sz w:val="24"/>
        </w:rPr>
        <w:t>的字段</w:t>
      </w:r>
      <w:r>
        <w:rPr>
          <w:rFonts w:hint="eastAsia"/>
          <w:sz w:val="24"/>
        </w:rPr>
        <w:t>time</w:t>
      </w:r>
      <w:r>
        <w:rPr>
          <w:rFonts w:hint="eastAsia"/>
          <w:sz w:val="24"/>
        </w:rPr>
        <w:t>，它的默认值为</w:t>
      </w:r>
      <w:r>
        <w:rPr>
          <w:rFonts w:hint="eastAsia"/>
          <w:sz w:val="24"/>
        </w:rPr>
        <w:t>CURRENT_TIMESTAMP</w:t>
      </w:r>
      <w:r>
        <w:rPr>
          <w:rFonts w:hint="eastAsia"/>
          <w:sz w:val="24"/>
        </w:rPr>
        <w:t>，这个属性的特点是对该表中数据进行插入或修改操作时，它都会自动更新，插入当前的系统时间。</w:t>
      </w:r>
    </w:p>
    <w:p w:rsidR="0074560E" w:rsidRDefault="0074560E">
      <w:pPr>
        <w:ind w:firstLine="420"/>
        <w:rPr>
          <w:sz w:val="24"/>
        </w:rPr>
      </w:pPr>
    </w:p>
    <w:p w:rsidR="0074560E" w:rsidRDefault="0059241A">
      <w:pPr>
        <w:pStyle w:val="2"/>
        <w:ind w:firstLine="0"/>
        <w:jc w:val="left"/>
        <w:rPr>
          <w:rFonts w:eastAsia="宋体"/>
        </w:rPr>
      </w:pPr>
      <w:bookmarkStart w:id="101" w:name="_Toc22764"/>
      <w:r>
        <w:rPr>
          <w:rFonts w:eastAsia="宋体" w:hint="eastAsia"/>
        </w:rPr>
        <w:t>3.3</w:t>
      </w:r>
      <w:r>
        <w:rPr>
          <w:rFonts w:eastAsia="宋体" w:hint="eastAsia"/>
        </w:rPr>
        <w:t>基于</w:t>
      </w:r>
      <w:r>
        <w:rPr>
          <w:rFonts w:eastAsia="宋体" w:hint="eastAsia"/>
        </w:rPr>
        <w:t>MVC</w:t>
      </w:r>
      <w:r>
        <w:rPr>
          <w:rFonts w:eastAsia="宋体" w:hint="eastAsia"/>
        </w:rPr>
        <w:t>模式</w:t>
      </w:r>
      <w:bookmarkEnd w:id="101"/>
    </w:p>
    <w:p w:rsidR="0074560E" w:rsidRDefault="0059241A">
      <w:pPr>
        <w:ind w:firstLine="420"/>
        <w:rPr>
          <w:sz w:val="24"/>
        </w:rPr>
      </w:pPr>
      <w:r>
        <w:rPr>
          <w:rFonts w:hint="eastAsia"/>
          <w:sz w:val="24"/>
        </w:rPr>
        <w:t>本系统将基于</w:t>
      </w:r>
      <w:r>
        <w:rPr>
          <w:rFonts w:hint="eastAsia"/>
          <w:sz w:val="24"/>
        </w:rPr>
        <w:t>MVC</w:t>
      </w:r>
      <w:r>
        <w:rPr>
          <w:rFonts w:hint="eastAsia"/>
          <w:sz w:val="24"/>
        </w:rPr>
        <w:t>的编程模式进行开发。</w:t>
      </w:r>
      <w:r>
        <w:rPr>
          <w:rFonts w:hint="eastAsia"/>
          <w:sz w:val="24"/>
        </w:rPr>
        <w:t>MVC</w:t>
      </w:r>
      <w:r>
        <w:rPr>
          <w:rFonts w:hint="eastAsia"/>
          <w:sz w:val="24"/>
        </w:rPr>
        <w:t>是</w:t>
      </w:r>
      <w:r>
        <w:rPr>
          <w:rFonts w:hint="eastAsia"/>
          <w:sz w:val="24"/>
        </w:rPr>
        <w:t>Model View Controller</w:t>
      </w:r>
      <w:r>
        <w:rPr>
          <w:rFonts w:hint="eastAsia"/>
          <w:sz w:val="24"/>
        </w:rPr>
        <w:t>，是模型</w:t>
      </w:r>
      <w:r>
        <w:rPr>
          <w:rFonts w:hint="eastAsia"/>
          <w:sz w:val="24"/>
        </w:rPr>
        <w:t>(model)</w:t>
      </w:r>
      <w:r>
        <w:rPr>
          <w:rFonts w:hint="eastAsia"/>
          <w:sz w:val="24"/>
        </w:rPr>
        <w:t>－视图</w:t>
      </w:r>
      <w:r>
        <w:rPr>
          <w:rFonts w:hint="eastAsia"/>
          <w:sz w:val="24"/>
        </w:rPr>
        <w:t>(view)</w:t>
      </w:r>
      <w:r>
        <w:rPr>
          <w:rFonts w:hint="eastAsia"/>
          <w:sz w:val="24"/>
        </w:rPr>
        <w:t>－控制器</w:t>
      </w:r>
      <w:r>
        <w:rPr>
          <w:rFonts w:hint="eastAsia"/>
          <w:sz w:val="24"/>
        </w:rPr>
        <w:t>(controller)</w:t>
      </w:r>
      <w:r>
        <w:rPr>
          <w:rFonts w:hint="eastAsia"/>
          <w:sz w:val="24"/>
        </w:rPr>
        <w:t>的缩写</w:t>
      </w:r>
      <w:r w:rsidR="00961DAC">
        <w:rPr>
          <w:rFonts w:hint="eastAsia"/>
          <w:sz w:val="24"/>
          <w:vertAlign w:val="superscript"/>
        </w:rPr>
        <w:fldChar w:fldCharType="begin"/>
      </w:r>
      <w:r>
        <w:rPr>
          <w:rFonts w:hint="eastAsia"/>
          <w:sz w:val="24"/>
          <w:vertAlign w:val="superscript"/>
        </w:rPr>
        <w:instrText xml:space="preserve"> REF _Ref2946 \n </w:instrText>
      </w:r>
      <w:r w:rsidR="00961DAC">
        <w:rPr>
          <w:rFonts w:hint="eastAsia"/>
          <w:sz w:val="24"/>
          <w:vertAlign w:val="superscript"/>
        </w:rPr>
        <w:fldChar w:fldCharType="separate"/>
      </w:r>
      <w:r>
        <w:rPr>
          <w:rFonts w:hint="eastAsia"/>
          <w:sz w:val="24"/>
          <w:vertAlign w:val="superscript"/>
        </w:rPr>
        <w:t>[16]</w:t>
      </w:r>
      <w:r w:rsidR="00961DAC">
        <w:rPr>
          <w:rFonts w:hint="eastAsia"/>
          <w:sz w:val="24"/>
          <w:vertAlign w:val="superscript"/>
        </w:rPr>
        <w:fldChar w:fldCharType="end"/>
      </w:r>
      <w:r>
        <w:rPr>
          <w:rFonts w:hint="eastAsia"/>
          <w:sz w:val="24"/>
        </w:rPr>
        <w:t>，它是用一种业务逻辑、数据与界面显示分离的方法来组织代码，将众多的业务逻辑聚集到一个部件里面。使用</w:t>
      </w:r>
      <w:r>
        <w:rPr>
          <w:rFonts w:hint="eastAsia"/>
          <w:sz w:val="24"/>
        </w:rPr>
        <w:t>MVC</w:t>
      </w:r>
      <w:r>
        <w:rPr>
          <w:rFonts w:hint="eastAsia"/>
          <w:sz w:val="24"/>
        </w:rPr>
        <w:t>有利于前后端分离开发，实现高内聚低耦合，也更益于维护和修改</w:t>
      </w:r>
      <w:r w:rsidR="00961DAC">
        <w:rPr>
          <w:rFonts w:hint="eastAsia"/>
          <w:sz w:val="24"/>
          <w:vertAlign w:val="superscript"/>
        </w:rPr>
        <w:fldChar w:fldCharType="begin"/>
      </w:r>
      <w:r>
        <w:rPr>
          <w:rFonts w:hint="eastAsia"/>
          <w:sz w:val="24"/>
          <w:vertAlign w:val="superscript"/>
        </w:rPr>
        <w:instrText xml:space="preserve"> REF _Ref3811 \n </w:instrText>
      </w:r>
      <w:r w:rsidR="00961DAC">
        <w:rPr>
          <w:rFonts w:hint="eastAsia"/>
          <w:sz w:val="24"/>
          <w:vertAlign w:val="superscript"/>
        </w:rPr>
        <w:fldChar w:fldCharType="separate"/>
      </w:r>
      <w:r>
        <w:rPr>
          <w:rFonts w:hint="eastAsia"/>
          <w:sz w:val="24"/>
          <w:vertAlign w:val="superscript"/>
        </w:rPr>
        <w:t>[17]</w:t>
      </w:r>
      <w:r w:rsidR="00961DAC">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Spring</w:t>
      </w:r>
      <w:r>
        <w:rPr>
          <w:rFonts w:hint="eastAsia"/>
          <w:sz w:val="24"/>
        </w:rPr>
        <w:t>中配备了构建</w:t>
      </w:r>
      <w:r>
        <w:rPr>
          <w:rFonts w:hint="eastAsia"/>
          <w:sz w:val="24"/>
        </w:rPr>
        <w:t>Web</w:t>
      </w:r>
      <w:r>
        <w:rPr>
          <w:rFonts w:hint="eastAsia"/>
          <w:sz w:val="24"/>
        </w:rPr>
        <w:t>应用的全功能</w:t>
      </w:r>
      <w:r>
        <w:rPr>
          <w:rFonts w:hint="eastAsia"/>
          <w:sz w:val="24"/>
        </w:rPr>
        <w:t>MVC</w:t>
      </w:r>
      <w:r>
        <w:rPr>
          <w:rFonts w:hint="eastAsia"/>
          <w:sz w:val="24"/>
        </w:rPr>
        <w:t>框架</w:t>
      </w:r>
      <w:r>
        <w:rPr>
          <w:rFonts w:hint="eastAsia"/>
          <w:sz w:val="24"/>
        </w:rPr>
        <w:t>Spring MVC</w:t>
      </w:r>
      <w:r>
        <w:rPr>
          <w:rFonts w:hint="eastAsia"/>
          <w:sz w:val="24"/>
        </w:rPr>
        <w:t>，两者可以进行无缝整合。</w:t>
      </w:r>
      <w:r>
        <w:rPr>
          <w:rFonts w:hint="eastAsia"/>
          <w:sz w:val="24"/>
        </w:rPr>
        <w:t>Spring MVC</w:t>
      </w:r>
      <w:r>
        <w:rPr>
          <w:rFonts w:hint="eastAsia"/>
          <w:sz w:val="24"/>
        </w:rPr>
        <w:t>可以通过一套注解，将一个</w:t>
      </w:r>
      <w:r>
        <w:rPr>
          <w:rFonts w:hint="eastAsia"/>
          <w:sz w:val="24"/>
        </w:rPr>
        <w:t>Java</w:t>
      </w:r>
      <w:r>
        <w:rPr>
          <w:rFonts w:hint="eastAsia"/>
          <w:sz w:val="24"/>
        </w:rPr>
        <w:t>类变成一个前端控制器</w:t>
      </w:r>
      <w:r>
        <w:rPr>
          <w:rFonts w:hint="eastAsia"/>
          <w:sz w:val="24"/>
        </w:rPr>
        <w:t>(Controller)</w:t>
      </w:r>
      <w:r>
        <w:rPr>
          <w:rFonts w:hint="eastAsia"/>
          <w:sz w:val="24"/>
        </w:rPr>
        <w:t>，不需要实现任何接口，除此之外，</w:t>
      </w:r>
      <w:r>
        <w:rPr>
          <w:rFonts w:hint="eastAsia"/>
          <w:sz w:val="24"/>
        </w:rPr>
        <w:t>Spring MVC</w:t>
      </w:r>
      <w:r>
        <w:rPr>
          <w:rFonts w:hint="eastAsia"/>
          <w:sz w:val="24"/>
        </w:rPr>
        <w:t>在在数据绑定、视图解析、本地化处理及静态资源处理上都有不错的表现。</w:t>
      </w:r>
    </w:p>
    <w:p w:rsidR="0074560E" w:rsidRDefault="0059241A">
      <w:pPr>
        <w:rPr>
          <w:sz w:val="24"/>
        </w:rPr>
      </w:pPr>
      <w:r>
        <w:rPr>
          <w:rFonts w:hint="eastAsia"/>
        </w:rPr>
        <w:tab/>
      </w:r>
      <w:r>
        <w:rPr>
          <w:rFonts w:hint="eastAsia"/>
          <w:color w:val="4F4F4F"/>
          <w:shd w:val="clear" w:color="auto" w:fill="FFFFFF"/>
        </w:rPr>
        <w:t> </w:t>
      </w:r>
      <w:r>
        <w:rPr>
          <w:rFonts w:hint="eastAsia"/>
          <w:bCs/>
          <w:sz w:val="24"/>
        </w:rPr>
        <w:t>Spring MVC</w:t>
      </w:r>
      <w:r>
        <w:rPr>
          <w:rFonts w:hint="eastAsia"/>
          <w:bCs/>
          <w:sz w:val="24"/>
        </w:rPr>
        <w:t>围绕</w:t>
      </w:r>
      <w:hyperlink r:id="rId29" w:tgtFrame="_blank" w:history="1">
        <w:r>
          <w:rPr>
            <w:rFonts w:hint="eastAsia"/>
            <w:sz w:val="24"/>
          </w:rPr>
          <w:t>DispatcherServlet</w:t>
        </w:r>
      </w:hyperlink>
      <w:r>
        <w:rPr>
          <w:rFonts w:hint="eastAsia"/>
          <w:bCs/>
          <w:sz w:val="24"/>
        </w:rPr>
        <w:t>(</w:t>
      </w:r>
      <w:r>
        <w:rPr>
          <w:rFonts w:hint="eastAsia"/>
          <w:bCs/>
          <w:sz w:val="24"/>
        </w:rPr>
        <w:t>前端控制器</w:t>
      </w:r>
      <w:r>
        <w:rPr>
          <w:rFonts w:hint="eastAsia"/>
          <w:bCs/>
          <w:sz w:val="24"/>
        </w:rPr>
        <w:t>)</w:t>
      </w:r>
      <w:r>
        <w:rPr>
          <w:rFonts w:hint="eastAsia"/>
          <w:bCs/>
          <w:sz w:val="24"/>
        </w:rPr>
        <w:t>为中心展开</w:t>
      </w:r>
      <w:r>
        <w:rPr>
          <w:rFonts w:hint="eastAsia"/>
          <w:sz w:val="24"/>
        </w:rPr>
        <w:t>，</w:t>
      </w:r>
      <w:r>
        <w:rPr>
          <w:rFonts w:hint="eastAsia"/>
          <w:sz w:val="24"/>
        </w:rPr>
        <w:t>DispatcherServlet(</w:t>
      </w:r>
      <w:r>
        <w:rPr>
          <w:rFonts w:hint="eastAsia"/>
          <w:sz w:val="24"/>
        </w:rPr>
        <w:t>前端控制器</w:t>
      </w:r>
      <w:r>
        <w:rPr>
          <w:rFonts w:hint="eastAsia"/>
          <w:sz w:val="24"/>
        </w:rPr>
        <w:t>)</w:t>
      </w:r>
      <w:r>
        <w:rPr>
          <w:rFonts w:hint="eastAsia"/>
          <w:sz w:val="24"/>
        </w:rPr>
        <w:t>是</w:t>
      </w:r>
      <w:r>
        <w:rPr>
          <w:rFonts w:hint="eastAsia"/>
          <w:sz w:val="24"/>
        </w:rPr>
        <w:t>Spring MVC</w:t>
      </w:r>
      <w:r>
        <w:rPr>
          <w:rFonts w:hint="eastAsia"/>
          <w:sz w:val="24"/>
        </w:rPr>
        <w:t>的中枢，和</w:t>
      </w:r>
      <w:r>
        <w:rPr>
          <w:rFonts w:hint="eastAsia"/>
          <w:sz w:val="24"/>
        </w:rPr>
        <w:t>MVC</w:t>
      </w:r>
      <w:r>
        <w:rPr>
          <w:rFonts w:hint="eastAsia"/>
          <w:sz w:val="24"/>
        </w:rPr>
        <w:t>的思想一样，它负责从视图获取用户请求并且分派给相应的处理器处理，并决定用哪个视图去把数据呈现给给用户。</w:t>
      </w:r>
    </w:p>
    <w:p w:rsidR="0074560E" w:rsidRDefault="0059241A">
      <w:pPr>
        <w:rPr>
          <w:sz w:val="24"/>
        </w:rPr>
      </w:pPr>
      <w:r>
        <w:rPr>
          <w:rFonts w:hint="eastAsia"/>
        </w:rPr>
        <w:tab/>
      </w:r>
      <w:r>
        <w:rPr>
          <w:rFonts w:hint="eastAsia"/>
          <w:sz w:val="24"/>
        </w:rPr>
        <w:t>下图是</w:t>
      </w:r>
      <w:r>
        <w:rPr>
          <w:rFonts w:hint="eastAsia"/>
          <w:sz w:val="24"/>
        </w:rPr>
        <w:t>Spring MVC</w:t>
      </w:r>
      <w:r>
        <w:rPr>
          <w:rFonts w:hint="eastAsia"/>
          <w:sz w:val="24"/>
        </w:rPr>
        <w:t>的工作流程：</w:t>
      </w:r>
    </w:p>
    <w:p w:rsidR="0074560E" w:rsidRDefault="0074560E"/>
    <w:p w:rsidR="0074560E" w:rsidRDefault="0074560E"/>
    <w:p w:rsidR="0074560E" w:rsidRDefault="0074560E"/>
    <w:p w:rsidR="0074560E" w:rsidRDefault="0059241A">
      <w:pPr>
        <w:jc w:val="center"/>
      </w:pPr>
      <w:r>
        <w:rPr>
          <w:noProof/>
        </w:rPr>
        <w:drawing>
          <wp:inline distT="0" distB="0" distL="0" distR="0">
            <wp:extent cx="5132705" cy="318897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pic:cNvPicPr>
                  </pic:nvPicPr>
                  <pic:blipFill>
                    <a:blip r:embed="rId30"/>
                    <a:stretch>
                      <a:fillRect/>
                    </a:stretch>
                  </pic:blipFill>
                  <pic:spPr>
                    <a:xfrm>
                      <a:off x="0" y="0"/>
                      <a:ext cx="5147670" cy="3198397"/>
                    </a:xfrm>
                    <a:prstGeom prst="rect">
                      <a:avLst/>
                    </a:prstGeom>
                  </pic:spPr>
                </pic:pic>
              </a:graphicData>
            </a:graphic>
          </wp:inline>
        </w:drawing>
      </w:r>
    </w:p>
    <w:p w:rsidR="0074560E" w:rsidRDefault="0074560E">
      <w:pPr>
        <w:jc w:val="center"/>
      </w:pPr>
    </w:p>
    <w:p w:rsidR="0074560E" w:rsidRDefault="0059241A">
      <w:r>
        <w:rPr>
          <w:rFonts w:hint="eastAsia"/>
        </w:rPr>
        <w:tab/>
      </w:r>
      <w:r>
        <w:rPr>
          <w:rFonts w:hint="eastAsia"/>
          <w:sz w:val="24"/>
        </w:rPr>
        <w:t>用文字概括</w:t>
      </w:r>
      <w:r>
        <w:rPr>
          <w:rFonts w:hint="eastAsia"/>
          <w:sz w:val="24"/>
        </w:rPr>
        <w:t>SpringMVC</w:t>
      </w:r>
      <w:r>
        <w:rPr>
          <w:rFonts w:hint="eastAsia"/>
          <w:sz w:val="24"/>
        </w:rPr>
        <w:t>的工作流程：</w:t>
      </w:r>
    </w:p>
    <w:p w:rsidR="0074560E" w:rsidRDefault="0059241A">
      <w:pPr>
        <w:rPr>
          <w:sz w:val="24"/>
        </w:rPr>
      </w:pPr>
      <w:r>
        <w:rPr>
          <w:rFonts w:hint="eastAsia"/>
        </w:rPr>
        <w:tab/>
      </w:r>
      <w:r>
        <w:rPr>
          <w:sz w:val="24"/>
        </w:rPr>
        <w:t>1</w:t>
      </w:r>
      <w:r>
        <w:rPr>
          <w:rFonts w:hint="eastAsia"/>
          <w:sz w:val="24"/>
        </w:rPr>
        <w:t>、浏览器发送一个</w:t>
      </w:r>
      <w:r>
        <w:rPr>
          <w:sz w:val="24"/>
        </w:rPr>
        <w:t>HTTP</w:t>
      </w:r>
      <w:r>
        <w:rPr>
          <w:rFonts w:hint="eastAsia"/>
          <w:sz w:val="24"/>
        </w:rPr>
        <w:t>请求</w:t>
      </w:r>
    </w:p>
    <w:p w:rsidR="0074560E" w:rsidRDefault="0059241A">
      <w:pPr>
        <w:ind w:leftChars="200" w:left="420"/>
        <w:rPr>
          <w:sz w:val="24"/>
        </w:rPr>
      </w:pPr>
      <w:r>
        <w:rPr>
          <w:sz w:val="24"/>
        </w:rPr>
        <w:t>2</w:t>
      </w:r>
      <w:r>
        <w:rPr>
          <w:rFonts w:hint="eastAsia"/>
          <w:sz w:val="24"/>
        </w:rPr>
        <w:t>、请求首先进入</w:t>
      </w:r>
      <w:r>
        <w:rPr>
          <w:sz w:val="24"/>
        </w:rPr>
        <w:t>DispatcherServlet</w:t>
      </w:r>
      <w:r>
        <w:rPr>
          <w:rFonts w:hint="eastAsia"/>
          <w:sz w:val="24"/>
        </w:rPr>
        <w:t>主控制器</w:t>
      </w:r>
      <w:r>
        <w:rPr>
          <w:sz w:val="24"/>
        </w:rPr>
        <w:t>(</w:t>
      </w:r>
      <w:r>
        <w:rPr>
          <w:rFonts w:hint="eastAsia"/>
          <w:sz w:val="24"/>
        </w:rPr>
        <w:t>通过</w:t>
      </w:r>
      <w:r>
        <w:rPr>
          <w:sz w:val="24"/>
        </w:rPr>
        <w:t>web.xml</w:t>
      </w:r>
      <w:r>
        <w:rPr>
          <w:rFonts w:hint="eastAsia"/>
          <w:sz w:val="24"/>
        </w:rPr>
        <w:t>引导进入</w:t>
      </w:r>
      <w:r>
        <w:rPr>
          <w:sz w:val="24"/>
        </w:rPr>
        <w:t>)</w:t>
      </w:r>
    </w:p>
    <w:p w:rsidR="0074560E" w:rsidRDefault="0059241A">
      <w:pPr>
        <w:ind w:leftChars="200" w:left="420"/>
        <w:rPr>
          <w:sz w:val="24"/>
        </w:rPr>
      </w:pPr>
      <w:r>
        <w:rPr>
          <w:sz w:val="24"/>
        </w:rPr>
        <w:t>3</w:t>
      </w:r>
      <w:r>
        <w:rPr>
          <w:rFonts w:hint="eastAsia"/>
          <w:sz w:val="24"/>
        </w:rPr>
        <w:t>、主控制器调用</w:t>
      </w:r>
      <w:r>
        <w:rPr>
          <w:sz w:val="24"/>
        </w:rPr>
        <w:t>HandlerMapping</w:t>
      </w:r>
      <w:r>
        <w:rPr>
          <w:rFonts w:hint="eastAsia"/>
          <w:sz w:val="24"/>
        </w:rPr>
        <w:t>组件，根据请求找到映射的</w:t>
      </w:r>
      <w:r>
        <w:rPr>
          <w:sz w:val="24"/>
        </w:rPr>
        <w:t>Controller</w:t>
      </w:r>
      <w:r>
        <w:rPr>
          <w:rFonts w:hint="eastAsia"/>
          <w:sz w:val="24"/>
        </w:rPr>
        <w:t>处理</w:t>
      </w:r>
    </w:p>
    <w:p w:rsidR="0074560E" w:rsidRDefault="0059241A">
      <w:pPr>
        <w:ind w:leftChars="200" w:left="420"/>
        <w:rPr>
          <w:sz w:val="24"/>
        </w:rPr>
      </w:pPr>
      <w:r>
        <w:rPr>
          <w:sz w:val="24"/>
        </w:rPr>
        <w:t>4</w:t>
      </w:r>
      <w:r>
        <w:rPr>
          <w:rFonts w:hint="eastAsia"/>
          <w:sz w:val="24"/>
        </w:rPr>
        <w:t>、执行</w:t>
      </w:r>
      <w:r>
        <w:rPr>
          <w:sz w:val="24"/>
        </w:rPr>
        <w:t>Controller</w:t>
      </w:r>
      <w:r>
        <w:rPr>
          <w:rFonts w:hint="eastAsia"/>
          <w:sz w:val="24"/>
        </w:rPr>
        <w:t>处理方法，将返回结果给</w:t>
      </w:r>
      <w:r>
        <w:rPr>
          <w:sz w:val="24"/>
        </w:rPr>
        <w:t>ViewResolver</w:t>
      </w:r>
      <w:r>
        <w:rPr>
          <w:rFonts w:hint="eastAsia"/>
          <w:sz w:val="24"/>
        </w:rPr>
        <w:t>组件</w:t>
      </w:r>
    </w:p>
    <w:p w:rsidR="0074560E" w:rsidRDefault="0059241A">
      <w:pPr>
        <w:ind w:leftChars="200" w:left="420"/>
        <w:rPr>
          <w:sz w:val="24"/>
        </w:rPr>
      </w:pPr>
      <w:r>
        <w:rPr>
          <w:sz w:val="24"/>
        </w:rPr>
        <w:t>5</w:t>
      </w:r>
      <w:r>
        <w:rPr>
          <w:rFonts w:hint="eastAsia"/>
          <w:sz w:val="24"/>
        </w:rPr>
        <w:t>、</w:t>
      </w:r>
      <w:r>
        <w:rPr>
          <w:sz w:val="24"/>
        </w:rPr>
        <w:t>ViewResolver</w:t>
      </w:r>
      <w:r>
        <w:rPr>
          <w:rFonts w:hint="eastAsia"/>
          <w:sz w:val="24"/>
        </w:rPr>
        <w:t>组件根据</w:t>
      </w:r>
      <w:r>
        <w:rPr>
          <w:sz w:val="24"/>
        </w:rPr>
        <w:t>Controller</w:t>
      </w:r>
      <w:r>
        <w:rPr>
          <w:rFonts w:hint="eastAsia"/>
          <w:sz w:val="24"/>
        </w:rPr>
        <w:t>返回结果定位视图</w:t>
      </w:r>
      <w:r>
        <w:rPr>
          <w:sz w:val="24"/>
        </w:rPr>
        <w:t>JSP</w:t>
      </w:r>
      <w:r>
        <w:rPr>
          <w:rFonts w:hint="eastAsia"/>
          <w:sz w:val="24"/>
        </w:rPr>
        <w:t>，将模型数据传递给</w:t>
      </w:r>
      <w:r>
        <w:rPr>
          <w:sz w:val="24"/>
        </w:rPr>
        <w:t>JSP</w:t>
      </w:r>
    </w:p>
    <w:p w:rsidR="0074560E" w:rsidRDefault="0059241A">
      <w:pPr>
        <w:ind w:leftChars="200" w:left="420"/>
        <w:rPr>
          <w:sz w:val="24"/>
        </w:rPr>
      </w:pPr>
      <w:r>
        <w:rPr>
          <w:sz w:val="24"/>
        </w:rPr>
        <w:t>6</w:t>
      </w:r>
      <w:r>
        <w:rPr>
          <w:rFonts w:hint="eastAsia"/>
          <w:sz w:val="24"/>
        </w:rPr>
        <w:t>、由</w:t>
      </w:r>
      <w:r>
        <w:rPr>
          <w:sz w:val="24"/>
        </w:rPr>
        <w:t>JSP</w:t>
      </w:r>
      <w:r>
        <w:rPr>
          <w:rFonts w:hint="eastAsia"/>
          <w:sz w:val="24"/>
        </w:rPr>
        <w:t>生成响应结果，给浏览器输出展示。</w:t>
      </w:r>
    </w:p>
    <w:p w:rsidR="0074560E" w:rsidRDefault="0074560E"/>
    <w:p w:rsidR="0074560E" w:rsidRDefault="0059241A">
      <w:pPr>
        <w:pStyle w:val="2"/>
        <w:ind w:firstLine="0"/>
        <w:jc w:val="left"/>
        <w:rPr>
          <w:rFonts w:eastAsia="宋体"/>
        </w:rPr>
      </w:pPr>
      <w:bookmarkStart w:id="102" w:name="_Toc14678"/>
      <w:r>
        <w:rPr>
          <w:rFonts w:eastAsia="宋体" w:hint="eastAsia"/>
        </w:rPr>
        <w:t>3.4</w:t>
      </w:r>
      <w:r>
        <w:rPr>
          <w:rFonts w:eastAsia="宋体" w:hint="eastAsia"/>
        </w:rPr>
        <w:t>系统业务流程</w:t>
      </w:r>
      <w:bookmarkEnd w:id="102"/>
    </w:p>
    <w:p w:rsidR="0074560E" w:rsidRDefault="0059241A">
      <w:pPr>
        <w:rPr>
          <w:sz w:val="24"/>
        </w:rPr>
      </w:pPr>
      <w:r>
        <w:rPr>
          <w:rFonts w:hint="eastAsia"/>
          <w:sz w:val="24"/>
        </w:rPr>
        <w:tab/>
      </w:r>
      <w:r>
        <w:rPr>
          <w:rFonts w:hint="eastAsia"/>
          <w:sz w:val="24"/>
        </w:rPr>
        <w:t>根据在线组卷系统的需求分析，本系统设计了两种用户，分别为后台管理员以及教师。</w:t>
      </w:r>
    </w:p>
    <w:p w:rsidR="0074560E" w:rsidRDefault="0059241A">
      <w:pPr>
        <w:rPr>
          <w:sz w:val="24"/>
        </w:rPr>
      </w:pPr>
      <w:r>
        <w:rPr>
          <w:rFonts w:hint="eastAsia"/>
          <w:sz w:val="24"/>
        </w:rPr>
        <w:tab/>
      </w:r>
      <w:r>
        <w:rPr>
          <w:rFonts w:hint="eastAsia"/>
          <w:sz w:val="24"/>
        </w:rPr>
        <w:t>后台管理员通过管理员的账号密码登录进入本系统的后台管理页面，管理员可以通过导航栏菜单进入题库查看页面，试题录入页面，用户查看页面，添加用户页面以及试卷查看页面</w:t>
      </w:r>
      <w:r w:rsidR="00961DAC">
        <w:rPr>
          <w:rFonts w:hint="eastAsia"/>
          <w:sz w:val="24"/>
          <w:vertAlign w:val="superscript"/>
        </w:rPr>
        <w:fldChar w:fldCharType="begin"/>
      </w:r>
      <w:r>
        <w:rPr>
          <w:rFonts w:hint="eastAsia"/>
          <w:sz w:val="24"/>
          <w:vertAlign w:val="superscript"/>
        </w:rPr>
        <w:instrText xml:space="preserve"> REF _Ref4921 \n </w:instrText>
      </w:r>
      <w:r w:rsidR="00961DAC">
        <w:rPr>
          <w:rFonts w:hint="eastAsia"/>
          <w:sz w:val="24"/>
          <w:vertAlign w:val="superscript"/>
        </w:rPr>
        <w:fldChar w:fldCharType="separate"/>
      </w:r>
      <w:r>
        <w:rPr>
          <w:rFonts w:hint="eastAsia"/>
          <w:sz w:val="24"/>
          <w:vertAlign w:val="superscript"/>
        </w:rPr>
        <w:t>[18]</w:t>
      </w:r>
      <w:r w:rsidR="00961DAC">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在题库查看页面，管理员可以查看题库中已存在的试题，并且可以对试题进行修改和删除的操作。</w:t>
      </w:r>
    </w:p>
    <w:p w:rsidR="0074560E" w:rsidRDefault="0059241A">
      <w:pPr>
        <w:ind w:firstLine="420"/>
        <w:rPr>
          <w:sz w:val="24"/>
        </w:rPr>
      </w:pPr>
      <w:r>
        <w:rPr>
          <w:rFonts w:hint="eastAsia"/>
          <w:sz w:val="24"/>
        </w:rPr>
        <w:t>在试题录入页面，管理员可以向题库中添加新的试题。</w:t>
      </w:r>
    </w:p>
    <w:p w:rsidR="0074560E" w:rsidRDefault="0059241A">
      <w:pPr>
        <w:ind w:firstLine="420"/>
        <w:rPr>
          <w:sz w:val="24"/>
        </w:rPr>
      </w:pPr>
      <w:r>
        <w:rPr>
          <w:rFonts w:hint="eastAsia"/>
          <w:sz w:val="24"/>
        </w:rPr>
        <w:t>在用户查看页面，管理员可以查看当前系统中的教师用户信息，并且有权限去修</w:t>
      </w:r>
    </w:p>
    <w:p w:rsidR="0074560E" w:rsidRDefault="0074560E">
      <w:pPr>
        <w:rPr>
          <w:sz w:val="24"/>
        </w:rPr>
      </w:pPr>
    </w:p>
    <w:p w:rsidR="0074560E" w:rsidRDefault="0074560E">
      <w:pPr>
        <w:rPr>
          <w:sz w:val="24"/>
        </w:rPr>
      </w:pPr>
    </w:p>
    <w:p w:rsidR="0074560E" w:rsidRDefault="0059241A">
      <w:pPr>
        <w:rPr>
          <w:sz w:val="24"/>
        </w:rPr>
      </w:pPr>
      <w:r>
        <w:rPr>
          <w:rFonts w:hint="eastAsia"/>
          <w:sz w:val="24"/>
        </w:rPr>
        <w:t>改或删除教师用户。</w:t>
      </w:r>
    </w:p>
    <w:p w:rsidR="0074560E" w:rsidRDefault="0059241A">
      <w:pPr>
        <w:ind w:firstLine="420"/>
        <w:rPr>
          <w:sz w:val="24"/>
        </w:rPr>
      </w:pPr>
      <w:r>
        <w:rPr>
          <w:rFonts w:hint="eastAsia"/>
          <w:sz w:val="24"/>
        </w:rPr>
        <w:t>在添加用户页面，管理员可以向系统中添加新的教师用户。</w:t>
      </w:r>
    </w:p>
    <w:p w:rsidR="0074560E" w:rsidRDefault="0059241A">
      <w:pPr>
        <w:ind w:firstLine="420"/>
        <w:rPr>
          <w:sz w:val="24"/>
        </w:rPr>
      </w:pPr>
      <w:r>
        <w:rPr>
          <w:rFonts w:hint="eastAsia"/>
          <w:sz w:val="24"/>
        </w:rPr>
        <w:t>最后的试卷查看页面，管理员可以在此页面中查看到当前系统中已经组好的试卷</w:t>
      </w:r>
    </w:p>
    <w:p w:rsidR="0074560E" w:rsidRDefault="0059241A">
      <w:pPr>
        <w:rPr>
          <w:sz w:val="24"/>
        </w:rPr>
      </w:pPr>
      <w:r>
        <w:rPr>
          <w:rFonts w:hint="eastAsia"/>
          <w:sz w:val="24"/>
        </w:rPr>
        <w:t>列表，进一步可以查看每套试卷的详细内容，管理员也具有下载或删除试卷的权限。</w:t>
      </w:r>
    </w:p>
    <w:p w:rsidR="0074560E" w:rsidRDefault="0059241A">
      <w:pPr>
        <w:rPr>
          <w:sz w:val="24"/>
        </w:rPr>
      </w:pPr>
      <w:r>
        <w:rPr>
          <w:rFonts w:hint="eastAsia"/>
          <w:sz w:val="24"/>
        </w:rPr>
        <w:tab/>
      </w:r>
      <w:r>
        <w:rPr>
          <w:rFonts w:hint="eastAsia"/>
          <w:sz w:val="24"/>
        </w:rPr>
        <w:t>教师通过教师账号和密码登录前台，前台页面的菜单包括五个子页面：手动组卷页面，自动组卷页面，当前试卷页面，试卷库页面，个人中心页面。</w:t>
      </w:r>
    </w:p>
    <w:p w:rsidR="0074560E" w:rsidRDefault="0059241A">
      <w:pPr>
        <w:rPr>
          <w:sz w:val="24"/>
        </w:rPr>
      </w:pPr>
      <w:r>
        <w:rPr>
          <w:rFonts w:hint="eastAsia"/>
          <w:sz w:val="24"/>
        </w:rPr>
        <w:tab/>
      </w:r>
      <w:r>
        <w:rPr>
          <w:rFonts w:hint="eastAsia"/>
          <w:sz w:val="24"/>
        </w:rPr>
        <w:t>教师登录成功的主页面为手动组卷页面，可以查看试题并且挑选适合的题目组成试卷。而且在当前试卷页面可以进行试卷标题等属性的设置并可以查看已选试题。</w:t>
      </w:r>
    </w:p>
    <w:p w:rsidR="0074560E" w:rsidRDefault="0059241A">
      <w:pPr>
        <w:rPr>
          <w:sz w:val="24"/>
        </w:rPr>
      </w:pPr>
      <w:r>
        <w:rPr>
          <w:rFonts w:hint="eastAsia"/>
          <w:sz w:val="24"/>
        </w:rPr>
        <w:tab/>
      </w:r>
      <w:r>
        <w:rPr>
          <w:rFonts w:hint="eastAsia"/>
          <w:sz w:val="24"/>
        </w:rPr>
        <w:t>进入自动组卷页面，可以通过设置试卷的相关属性来自动生成一套试卷，节省了教师挑选试题的时间，提高了效率。</w:t>
      </w:r>
    </w:p>
    <w:p w:rsidR="0074560E" w:rsidRDefault="0059241A">
      <w:pPr>
        <w:rPr>
          <w:sz w:val="24"/>
        </w:rPr>
      </w:pPr>
      <w:r>
        <w:rPr>
          <w:rFonts w:hint="eastAsia"/>
          <w:sz w:val="24"/>
        </w:rPr>
        <w:tab/>
      </w:r>
      <w:r>
        <w:rPr>
          <w:rFonts w:hint="eastAsia"/>
          <w:sz w:val="24"/>
        </w:rPr>
        <w:t>进入试卷库页面，可以查看已保存的试卷，并且可以对其进行重新编辑，下载和删除操作。</w:t>
      </w:r>
    </w:p>
    <w:p w:rsidR="0074560E" w:rsidRDefault="0059241A">
      <w:pPr>
        <w:rPr>
          <w:sz w:val="24"/>
        </w:rPr>
      </w:pPr>
      <w:r>
        <w:rPr>
          <w:rFonts w:hint="eastAsia"/>
          <w:sz w:val="24"/>
        </w:rPr>
        <w:tab/>
      </w:r>
      <w:r>
        <w:rPr>
          <w:rFonts w:hint="eastAsia"/>
          <w:sz w:val="24"/>
        </w:rPr>
        <w:t>个人中心页面，用户可以编辑自己的个人信息，也可在此页面注销登录。</w:t>
      </w:r>
    </w:p>
    <w:p w:rsidR="0074560E" w:rsidRDefault="0059241A">
      <w:pPr>
        <w:rPr>
          <w:sz w:val="24"/>
        </w:rPr>
      </w:pPr>
      <w:r>
        <w:rPr>
          <w:rFonts w:hint="eastAsia"/>
          <w:sz w:val="24"/>
        </w:rPr>
        <w:tab/>
      </w: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ind w:firstLine="420"/>
        <w:rPr>
          <w:sz w:val="24"/>
        </w:rPr>
      </w:pPr>
    </w:p>
    <w:p w:rsidR="0074560E" w:rsidRDefault="0074560E">
      <w:pPr>
        <w:rPr>
          <w:sz w:val="24"/>
        </w:rPr>
      </w:pPr>
    </w:p>
    <w:p w:rsidR="0074560E" w:rsidRDefault="0074560E">
      <w:pPr>
        <w:rPr>
          <w:sz w:val="24"/>
        </w:rPr>
      </w:pPr>
    </w:p>
    <w:p w:rsidR="0074560E" w:rsidRDefault="0059241A">
      <w:pPr>
        <w:pStyle w:val="1"/>
        <w:numPr>
          <w:ilvl w:val="0"/>
          <w:numId w:val="4"/>
        </w:numPr>
        <w:spacing w:line="480" w:lineRule="auto"/>
        <w:rPr>
          <w:rFonts w:eastAsia="宋体"/>
          <w:sz w:val="36"/>
          <w:szCs w:val="36"/>
        </w:rPr>
      </w:pPr>
      <w:bookmarkStart w:id="103" w:name="_Toc14388"/>
      <w:r>
        <w:rPr>
          <w:rFonts w:eastAsia="宋体" w:hint="eastAsia"/>
          <w:sz w:val="36"/>
          <w:szCs w:val="36"/>
        </w:rPr>
        <w:t>系统详细设计与实现</w:t>
      </w:r>
      <w:bookmarkEnd w:id="103"/>
    </w:p>
    <w:p w:rsidR="0074560E" w:rsidRDefault="0074560E"/>
    <w:p w:rsidR="0074560E" w:rsidRDefault="0059241A">
      <w:pPr>
        <w:ind w:firstLine="420"/>
        <w:rPr>
          <w:sz w:val="24"/>
        </w:rPr>
      </w:pPr>
      <w:r>
        <w:rPr>
          <w:rFonts w:hint="eastAsia"/>
          <w:sz w:val="24"/>
        </w:rPr>
        <w:t>通过了对在线组卷系统的总体结构设计和数据库结构设计，整个开发的地基已经打好，接下来要做的就是对系统各个功能以及模块的详细设计和开发。</w:t>
      </w:r>
    </w:p>
    <w:p w:rsidR="0074560E" w:rsidRDefault="0059241A">
      <w:pPr>
        <w:ind w:firstLine="420"/>
        <w:rPr>
          <w:sz w:val="24"/>
        </w:rPr>
      </w:pPr>
      <w:r>
        <w:rPr>
          <w:rFonts w:hint="eastAsia"/>
          <w:sz w:val="24"/>
        </w:rPr>
        <w:t>该部分会对系统中的主要功能的详细设计进行描述说明，并且会附上对应的界面截图以及相关的主要代码。</w:t>
      </w:r>
    </w:p>
    <w:p w:rsidR="0074560E" w:rsidRDefault="0074560E">
      <w:pPr>
        <w:ind w:firstLine="420"/>
      </w:pPr>
    </w:p>
    <w:p w:rsidR="0074560E" w:rsidRDefault="0059241A">
      <w:pPr>
        <w:pStyle w:val="2"/>
        <w:ind w:firstLine="0"/>
        <w:jc w:val="left"/>
        <w:rPr>
          <w:rFonts w:eastAsia="宋体"/>
        </w:rPr>
      </w:pPr>
      <w:bookmarkStart w:id="104" w:name="_Toc32633"/>
      <w:r>
        <w:rPr>
          <w:rFonts w:eastAsia="宋体" w:hint="eastAsia"/>
        </w:rPr>
        <w:t>4.1</w:t>
      </w:r>
      <w:r>
        <w:rPr>
          <w:rFonts w:eastAsia="宋体" w:hint="eastAsia"/>
        </w:rPr>
        <w:t>题库管理</w:t>
      </w:r>
      <w:bookmarkEnd w:id="104"/>
    </w:p>
    <w:p w:rsidR="0074560E" w:rsidRDefault="0059241A">
      <w:pPr>
        <w:pStyle w:val="3"/>
        <w:spacing w:line="240" w:lineRule="auto"/>
        <w:rPr>
          <w:rFonts w:eastAsia="宋体"/>
          <w:b w:val="0"/>
          <w:bCs w:val="0"/>
          <w:sz w:val="24"/>
          <w:szCs w:val="24"/>
        </w:rPr>
      </w:pPr>
      <w:bookmarkStart w:id="105" w:name="_Toc12672"/>
      <w:r>
        <w:rPr>
          <w:rFonts w:eastAsia="宋体" w:hint="eastAsia"/>
          <w:b w:val="0"/>
          <w:bCs w:val="0"/>
          <w:sz w:val="24"/>
          <w:szCs w:val="24"/>
        </w:rPr>
        <w:t xml:space="preserve">4.1.1 </w:t>
      </w:r>
      <w:r>
        <w:rPr>
          <w:rFonts w:eastAsia="宋体" w:hint="eastAsia"/>
          <w:b w:val="0"/>
          <w:bCs w:val="0"/>
          <w:sz w:val="24"/>
          <w:szCs w:val="24"/>
        </w:rPr>
        <w:t>题库查看</w:t>
      </w:r>
      <w:bookmarkEnd w:id="105"/>
    </w:p>
    <w:p w:rsidR="0074560E" w:rsidRDefault="0059241A">
      <w:pPr>
        <w:rPr>
          <w:sz w:val="24"/>
        </w:rPr>
      </w:pPr>
      <w:r>
        <w:rPr>
          <w:rFonts w:hint="eastAsia"/>
          <w:sz w:val="24"/>
        </w:rPr>
        <w:tab/>
      </w:r>
      <w:r>
        <w:rPr>
          <w:rFonts w:hint="eastAsia"/>
          <w:sz w:val="24"/>
        </w:rPr>
        <w:t>管理员登录后台后的主页面就是题库查看。因为试题有不同科目和不同类型的，需要将各个试题按照科目和类型分类，因此在上方添加一个分类导航栏，在加载页面时展示的是全部的试题，如果选择科目和题型，后台会重新整理试题在前台展示相对应类型的试题；同时在每一个试题框上都有一个修改和删除按钮，能够对试题进行修改和删除操作，删除运用了</w:t>
      </w:r>
      <w:r>
        <w:rPr>
          <w:rFonts w:hint="eastAsia"/>
          <w:sz w:val="24"/>
        </w:rPr>
        <w:t>Ajax</w:t>
      </w:r>
      <w:r>
        <w:rPr>
          <w:rFonts w:hint="eastAsia"/>
          <w:sz w:val="24"/>
        </w:rPr>
        <w:t>网页异步刷新技术，所以删除试题时不会刷新整个页面，从而提高了操作效率；由于题目数量众多，所以底部有一个分页栏，一页有</w:t>
      </w:r>
      <w:r>
        <w:rPr>
          <w:rFonts w:hint="eastAsia"/>
          <w:sz w:val="24"/>
        </w:rPr>
        <w:t>10</w:t>
      </w:r>
      <w:r>
        <w:rPr>
          <w:rFonts w:hint="eastAsia"/>
          <w:sz w:val="24"/>
        </w:rPr>
        <w:t>道题目，这样使浏览题库的时候更加灵活，同样使页面加载更加快速</w:t>
      </w:r>
      <w:r w:rsidR="00961DAC">
        <w:rPr>
          <w:rFonts w:hint="eastAsia"/>
          <w:sz w:val="24"/>
          <w:vertAlign w:val="superscript"/>
        </w:rPr>
        <w:fldChar w:fldCharType="begin"/>
      </w:r>
      <w:r>
        <w:rPr>
          <w:rFonts w:hint="eastAsia"/>
          <w:sz w:val="24"/>
          <w:vertAlign w:val="superscript"/>
        </w:rPr>
        <w:instrText xml:space="preserve"> REF _Ref11599 \n </w:instrText>
      </w:r>
      <w:r w:rsidR="00961DAC">
        <w:rPr>
          <w:rFonts w:hint="eastAsia"/>
          <w:sz w:val="24"/>
          <w:vertAlign w:val="superscript"/>
        </w:rPr>
        <w:fldChar w:fldCharType="separate"/>
      </w:r>
      <w:r>
        <w:rPr>
          <w:rFonts w:hint="eastAsia"/>
          <w:sz w:val="24"/>
          <w:vertAlign w:val="superscript"/>
        </w:rPr>
        <w:t>[19]</w:t>
      </w:r>
      <w:r w:rsidR="00961DAC">
        <w:rPr>
          <w:rFonts w:hint="eastAsia"/>
          <w:sz w:val="24"/>
          <w:vertAlign w:val="superscript"/>
        </w:rPr>
        <w:fldChar w:fldCharType="end"/>
      </w:r>
      <w:r>
        <w:rPr>
          <w:rFonts w:hint="eastAsia"/>
          <w:sz w:val="24"/>
        </w:rPr>
        <w:t>。</w:t>
      </w:r>
    </w:p>
    <w:p w:rsidR="0074560E" w:rsidRDefault="0074560E">
      <w:pPr>
        <w:rPr>
          <w:sz w:val="24"/>
        </w:rPr>
      </w:pPr>
    </w:p>
    <w:p w:rsidR="0074560E" w:rsidRDefault="0059241A">
      <w:pPr>
        <w:keepNext/>
        <w:jc w:val="center"/>
      </w:pPr>
      <w:r>
        <w:rPr>
          <w:noProof/>
        </w:rPr>
        <w:drawing>
          <wp:inline distT="0" distB="0" distL="0" distR="0">
            <wp:extent cx="5669915" cy="3039110"/>
            <wp:effectExtent l="0" t="0" r="6985"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5669915" cy="3039110"/>
                    </a:xfrm>
                    <a:prstGeom prst="rect">
                      <a:avLst/>
                    </a:prstGeom>
                  </pic:spPr>
                </pic:pic>
              </a:graphicData>
            </a:graphic>
          </wp:inline>
        </w:drawing>
      </w:r>
    </w:p>
    <w:p w:rsidR="0074560E" w:rsidRDefault="0074560E">
      <w:pPr>
        <w:jc w:val="left"/>
      </w:pPr>
    </w:p>
    <w:p w:rsidR="0074560E" w:rsidRDefault="0074560E">
      <w:pPr>
        <w:jc w:val="left"/>
        <w:rPr>
          <w:sz w:val="24"/>
        </w:rPr>
      </w:pPr>
    </w:p>
    <w:p w:rsidR="0074560E" w:rsidRDefault="0059241A">
      <w:pPr>
        <w:jc w:val="left"/>
        <w:rPr>
          <w:sz w:val="24"/>
        </w:rPr>
      </w:pPr>
      <w:r>
        <w:rPr>
          <w:rFonts w:hint="eastAsia"/>
          <w:sz w:val="24"/>
        </w:rPr>
        <w:t>1</w:t>
      </w:r>
      <w:r>
        <w:rPr>
          <w:rFonts w:hint="eastAsia"/>
          <w:sz w:val="24"/>
        </w:rPr>
        <w:t>、</w:t>
      </w:r>
      <w:r>
        <w:rPr>
          <w:rFonts w:hint="eastAsia"/>
          <w:sz w:val="24"/>
        </w:rPr>
        <w:t>DAO</w:t>
      </w:r>
      <w:r>
        <w:rPr>
          <w:rFonts w:hint="eastAsia"/>
          <w:sz w:val="24"/>
        </w:rPr>
        <w:t>层中</w:t>
      </w:r>
      <w:r>
        <w:rPr>
          <w:rFonts w:hint="eastAsia"/>
          <w:sz w:val="24"/>
        </w:rPr>
        <w:t>QuestionMapper.xml</w:t>
      </w:r>
      <w:r>
        <w:rPr>
          <w:rFonts w:hint="eastAsia"/>
          <w:sz w:val="24"/>
        </w:rPr>
        <w:t>中的按类型搜索题目并按时间分页的数据库代码：</w:t>
      </w:r>
    </w:p>
    <w:p w:rsidR="0074560E" w:rsidRDefault="0059241A">
      <w:pPr>
        <w:ind w:firstLine="420"/>
        <w:jc w:val="left"/>
        <w:rPr>
          <w:sz w:val="24"/>
        </w:rPr>
      </w:pPr>
      <w:r>
        <w:rPr>
          <w:sz w:val="24"/>
        </w:rPr>
        <w:t>&lt;select id="findAllQuestionLimit" resultType="Question"&gt;</w:t>
      </w:r>
    </w:p>
    <w:p w:rsidR="0074560E" w:rsidRDefault="0059241A">
      <w:pPr>
        <w:autoSpaceDE w:val="0"/>
        <w:autoSpaceDN w:val="0"/>
        <w:adjustRightInd w:val="0"/>
        <w:ind w:left="420" w:firstLine="420"/>
        <w:jc w:val="left"/>
        <w:rPr>
          <w:sz w:val="24"/>
        </w:rPr>
      </w:pPr>
      <w:r>
        <w:rPr>
          <w:sz w:val="24"/>
        </w:rPr>
        <w:t>select * from question</w:t>
      </w:r>
    </w:p>
    <w:p w:rsidR="0074560E" w:rsidRDefault="0059241A">
      <w:pPr>
        <w:autoSpaceDE w:val="0"/>
        <w:autoSpaceDN w:val="0"/>
        <w:adjustRightInd w:val="0"/>
        <w:ind w:left="420" w:firstLineChars="200" w:firstLine="480"/>
        <w:jc w:val="left"/>
        <w:rPr>
          <w:sz w:val="24"/>
        </w:rPr>
      </w:pPr>
      <w:r>
        <w:rPr>
          <w:sz w:val="24"/>
        </w:rPr>
        <w:t>&lt;where&gt;</w:t>
      </w:r>
    </w:p>
    <w:p w:rsidR="0074560E" w:rsidRDefault="0059241A">
      <w:pPr>
        <w:autoSpaceDE w:val="0"/>
        <w:autoSpaceDN w:val="0"/>
        <w:adjustRightInd w:val="0"/>
        <w:ind w:left="840" w:firstLine="420"/>
        <w:jc w:val="left"/>
        <w:rPr>
          <w:sz w:val="24"/>
        </w:rPr>
      </w:pPr>
      <w:r>
        <w:rPr>
          <w:sz w:val="24"/>
        </w:rPr>
        <w:t>&lt;if test="sub!=null"&gt;</w:t>
      </w:r>
    </w:p>
    <w:p w:rsidR="0074560E" w:rsidRDefault="0059241A">
      <w:pPr>
        <w:autoSpaceDE w:val="0"/>
        <w:autoSpaceDN w:val="0"/>
        <w:adjustRightInd w:val="0"/>
        <w:ind w:left="1260" w:firstLine="420"/>
        <w:jc w:val="left"/>
        <w:rPr>
          <w:sz w:val="24"/>
        </w:rPr>
      </w:pPr>
      <w:r>
        <w:rPr>
          <w:sz w:val="24"/>
        </w:rPr>
        <w:t>and sub=#{sub}</w:t>
      </w:r>
    </w:p>
    <w:p w:rsidR="0074560E" w:rsidRDefault="0059241A">
      <w:pPr>
        <w:autoSpaceDE w:val="0"/>
        <w:autoSpaceDN w:val="0"/>
        <w:adjustRightInd w:val="0"/>
        <w:ind w:left="840" w:firstLine="420"/>
        <w:jc w:val="left"/>
        <w:rPr>
          <w:sz w:val="24"/>
        </w:rPr>
      </w:pPr>
      <w:r>
        <w:rPr>
          <w:sz w:val="24"/>
        </w:rPr>
        <w:t>&lt;/if&gt;</w:t>
      </w:r>
    </w:p>
    <w:p w:rsidR="0074560E" w:rsidRDefault="0059241A">
      <w:pPr>
        <w:autoSpaceDE w:val="0"/>
        <w:autoSpaceDN w:val="0"/>
        <w:adjustRightInd w:val="0"/>
        <w:ind w:left="840" w:firstLine="420"/>
        <w:jc w:val="left"/>
        <w:rPr>
          <w:sz w:val="24"/>
        </w:rPr>
      </w:pPr>
      <w:r>
        <w:rPr>
          <w:sz w:val="24"/>
        </w:rPr>
        <w:t>&lt;if test="type!=null"&gt;</w:t>
      </w:r>
    </w:p>
    <w:p w:rsidR="0074560E" w:rsidRDefault="0059241A">
      <w:pPr>
        <w:autoSpaceDE w:val="0"/>
        <w:autoSpaceDN w:val="0"/>
        <w:adjustRightInd w:val="0"/>
        <w:ind w:left="1260" w:firstLine="420"/>
        <w:jc w:val="left"/>
        <w:rPr>
          <w:sz w:val="24"/>
        </w:rPr>
      </w:pPr>
      <w:r>
        <w:rPr>
          <w:sz w:val="24"/>
        </w:rPr>
        <w:t>and type=#{type}</w:t>
      </w:r>
    </w:p>
    <w:p w:rsidR="0074560E" w:rsidRDefault="0059241A">
      <w:pPr>
        <w:autoSpaceDE w:val="0"/>
        <w:autoSpaceDN w:val="0"/>
        <w:adjustRightInd w:val="0"/>
        <w:ind w:left="840" w:firstLine="420"/>
        <w:jc w:val="left"/>
        <w:rPr>
          <w:sz w:val="24"/>
        </w:rPr>
      </w:pPr>
      <w:r>
        <w:rPr>
          <w:sz w:val="24"/>
        </w:rPr>
        <w:t>&lt;/if&gt;</w:t>
      </w:r>
    </w:p>
    <w:p w:rsidR="0074560E" w:rsidRDefault="0059241A">
      <w:pPr>
        <w:autoSpaceDE w:val="0"/>
        <w:autoSpaceDN w:val="0"/>
        <w:adjustRightInd w:val="0"/>
        <w:ind w:left="420" w:firstLine="420"/>
        <w:jc w:val="left"/>
        <w:rPr>
          <w:sz w:val="24"/>
        </w:rPr>
      </w:pPr>
      <w:r>
        <w:rPr>
          <w:sz w:val="24"/>
        </w:rPr>
        <w:t>&lt;/where&gt;</w:t>
      </w:r>
    </w:p>
    <w:p w:rsidR="0074560E" w:rsidRDefault="0059241A">
      <w:pPr>
        <w:autoSpaceDE w:val="0"/>
        <w:autoSpaceDN w:val="0"/>
        <w:adjustRightInd w:val="0"/>
        <w:ind w:left="420" w:firstLine="420"/>
        <w:jc w:val="left"/>
        <w:rPr>
          <w:sz w:val="24"/>
        </w:rPr>
      </w:pPr>
      <w:r>
        <w:rPr>
          <w:sz w:val="24"/>
        </w:rPr>
        <w:t>ORDER BY time DESC limit #{begin},10;</w:t>
      </w:r>
    </w:p>
    <w:p w:rsidR="0074560E" w:rsidRDefault="0059241A">
      <w:pPr>
        <w:ind w:firstLine="420"/>
        <w:jc w:val="left"/>
        <w:rPr>
          <w:sz w:val="24"/>
        </w:rPr>
      </w:pPr>
      <w:r>
        <w:rPr>
          <w:sz w:val="24"/>
        </w:rPr>
        <w:t>&lt;/select&gt;</w:t>
      </w:r>
    </w:p>
    <w:p w:rsidR="0074560E" w:rsidRDefault="0074560E">
      <w:pPr>
        <w:ind w:firstLine="420"/>
        <w:jc w:val="left"/>
        <w:rPr>
          <w:sz w:val="24"/>
        </w:rPr>
      </w:pPr>
    </w:p>
    <w:p w:rsidR="0074560E" w:rsidRDefault="0059241A">
      <w:pPr>
        <w:jc w:val="left"/>
        <w:rPr>
          <w:sz w:val="24"/>
        </w:rPr>
      </w:pPr>
      <w:r>
        <w:rPr>
          <w:rFonts w:hint="eastAsia"/>
          <w:sz w:val="24"/>
        </w:rPr>
        <w:t>2</w:t>
      </w:r>
      <w:r>
        <w:rPr>
          <w:rFonts w:hint="eastAsia"/>
          <w:sz w:val="24"/>
        </w:rPr>
        <w:t>、</w:t>
      </w:r>
      <w:r>
        <w:rPr>
          <w:rFonts w:hint="eastAsia"/>
          <w:sz w:val="24"/>
        </w:rPr>
        <w:t>Controller</w:t>
      </w:r>
      <w:r>
        <w:rPr>
          <w:rFonts w:hint="eastAsia"/>
          <w:sz w:val="24"/>
        </w:rPr>
        <w:t>中处理并跳转题库查看页面的部分代码：</w:t>
      </w:r>
    </w:p>
    <w:p w:rsidR="0074560E" w:rsidRDefault="0059241A">
      <w:pPr>
        <w:autoSpaceDE w:val="0"/>
        <w:autoSpaceDN w:val="0"/>
        <w:adjustRightInd w:val="0"/>
        <w:ind w:firstLine="420"/>
        <w:jc w:val="left"/>
        <w:rPr>
          <w:sz w:val="24"/>
        </w:rPr>
      </w:pPr>
      <w:r>
        <w:rPr>
          <w:sz w:val="24"/>
        </w:rPr>
        <w:t>int count = 0;</w:t>
      </w:r>
    </w:p>
    <w:p w:rsidR="0074560E" w:rsidRDefault="0059241A">
      <w:pPr>
        <w:autoSpaceDE w:val="0"/>
        <w:autoSpaceDN w:val="0"/>
        <w:adjustRightInd w:val="0"/>
        <w:ind w:firstLine="420"/>
        <w:jc w:val="left"/>
        <w:rPr>
          <w:sz w:val="24"/>
        </w:rPr>
      </w:pPr>
      <w:r>
        <w:rPr>
          <w:sz w:val="24"/>
        </w:rPr>
        <w:t>int page_num = 0;</w:t>
      </w:r>
    </w:p>
    <w:p w:rsidR="0074560E" w:rsidRDefault="0059241A">
      <w:pPr>
        <w:autoSpaceDE w:val="0"/>
        <w:autoSpaceDN w:val="0"/>
        <w:adjustRightInd w:val="0"/>
        <w:ind w:firstLine="420"/>
        <w:jc w:val="left"/>
        <w:rPr>
          <w:sz w:val="24"/>
        </w:rPr>
      </w:pPr>
      <w:r>
        <w:rPr>
          <w:sz w:val="24"/>
        </w:rPr>
        <w:t>List&lt;Question&gt; list = this.qsl.doSelectAllQuestionLimit(10 * (page - 1), sub, type);</w:t>
      </w:r>
    </w:p>
    <w:p w:rsidR="0074560E" w:rsidRDefault="0059241A">
      <w:pPr>
        <w:autoSpaceDE w:val="0"/>
        <w:autoSpaceDN w:val="0"/>
        <w:adjustRightInd w:val="0"/>
        <w:ind w:firstLine="420"/>
        <w:jc w:val="left"/>
        <w:rPr>
          <w:sz w:val="24"/>
        </w:rPr>
      </w:pPr>
      <w:r>
        <w:rPr>
          <w:sz w:val="24"/>
        </w:rPr>
        <w:t>count = this.qsl.doSelectCount(sub, type);</w:t>
      </w:r>
    </w:p>
    <w:p w:rsidR="0074560E" w:rsidRDefault="0059241A">
      <w:pPr>
        <w:autoSpaceDE w:val="0"/>
        <w:autoSpaceDN w:val="0"/>
        <w:adjustRightInd w:val="0"/>
        <w:ind w:firstLine="420"/>
        <w:jc w:val="left"/>
        <w:rPr>
          <w:sz w:val="24"/>
        </w:rPr>
      </w:pPr>
      <w:r>
        <w:rPr>
          <w:sz w:val="24"/>
        </w:rPr>
        <w:t>if (count &lt;= 10) {</w:t>
      </w:r>
    </w:p>
    <w:p w:rsidR="0074560E" w:rsidRDefault="0059241A">
      <w:pPr>
        <w:autoSpaceDE w:val="0"/>
        <w:autoSpaceDN w:val="0"/>
        <w:adjustRightInd w:val="0"/>
        <w:ind w:left="420" w:firstLine="420"/>
        <w:jc w:val="left"/>
        <w:rPr>
          <w:sz w:val="24"/>
        </w:rPr>
      </w:pPr>
      <w:r>
        <w:rPr>
          <w:sz w:val="24"/>
        </w:rPr>
        <w:t>page_num = 1;</w:t>
      </w:r>
    </w:p>
    <w:p w:rsidR="0074560E" w:rsidRDefault="0059241A">
      <w:pPr>
        <w:autoSpaceDE w:val="0"/>
        <w:autoSpaceDN w:val="0"/>
        <w:adjustRightInd w:val="0"/>
        <w:ind w:firstLine="420"/>
        <w:jc w:val="left"/>
        <w:rPr>
          <w:sz w:val="24"/>
        </w:rPr>
      </w:pPr>
      <w:r>
        <w:rPr>
          <w:sz w:val="24"/>
        </w:rPr>
        <w:t>} else if (count % 10 == 0) {</w:t>
      </w:r>
    </w:p>
    <w:p w:rsidR="0074560E" w:rsidRDefault="0059241A">
      <w:pPr>
        <w:autoSpaceDE w:val="0"/>
        <w:autoSpaceDN w:val="0"/>
        <w:adjustRightInd w:val="0"/>
        <w:ind w:left="420" w:firstLine="420"/>
        <w:jc w:val="left"/>
        <w:rPr>
          <w:sz w:val="24"/>
        </w:rPr>
      </w:pPr>
      <w:r>
        <w:rPr>
          <w:sz w:val="24"/>
        </w:rPr>
        <w:t>page_num = count / 10;</w:t>
      </w:r>
    </w:p>
    <w:p w:rsidR="0074560E" w:rsidRDefault="0059241A">
      <w:pPr>
        <w:autoSpaceDE w:val="0"/>
        <w:autoSpaceDN w:val="0"/>
        <w:adjustRightInd w:val="0"/>
        <w:ind w:firstLine="420"/>
        <w:jc w:val="left"/>
        <w:rPr>
          <w:sz w:val="24"/>
        </w:rPr>
      </w:pPr>
      <w:r>
        <w:rPr>
          <w:sz w:val="24"/>
        </w:rPr>
        <w:t>} else {</w:t>
      </w:r>
    </w:p>
    <w:p w:rsidR="0074560E" w:rsidRDefault="0059241A">
      <w:pPr>
        <w:autoSpaceDE w:val="0"/>
        <w:autoSpaceDN w:val="0"/>
        <w:adjustRightInd w:val="0"/>
        <w:ind w:left="420" w:firstLine="420"/>
        <w:jc w:val="left"/>
        <w:rPr>
          <w:sz w:val="24"/>
        </w:rPr>
      </w:pPr>
      <w:r>
        <w:rPr>
          <w:sz w:val="24"/>
        </w:rPr>
        <w:t>page_num = count / 10 + 1;</w:t>
      </w:r>
    </w:p>
    <w:p w:rsidR="0074560E" w:rsidRDefault="0059241A">
      <w:pPr>
        <w:ind w:firstLine="420"/>
        <w:jc w:val="left"/>
        <w:rPr>
          <w:sz w:val="24"/>
        </w:rPr>
      </w:pPr>
      <w:r>
        <w:rPr>
          <w:sz w:val="24"/>
        </w:rPr>
        <w:t>}</w:t>
      </w:r>
    </w:p>
    <w:p w:rsidR="0074560E" w:rsidRDefault="0074560E">
      <w:pPr>
        <w:ind w:firstLine="420"/>
        <w:jc w:val="left"/>
        <w:rPr>
          <w:sz w:val="24"/>
        </w:rPr>
      </w:pPr>
    </w:p>
    <w:p w:rsidR="0074560E" w:rsidRDefault="0059241A">
      <w:pPr>
        <w:jc w:val="left"/>
        <w:rPr>
          <w:sz w:val="24"/>
        </w:rPr>
      </w:pPr>
      <w:r>
        <w:rPr>
          <w:rFonts w:hint="eastAsia"/>
          <w:sz w:val="24"/>
        </w:rPr>
        <w:t>3</w:t>
      </w:r>
      <w:r>
        <w:rPr>
          <w:rFonts w:hint="eastAsia"/>
          <w:sz w:val="24"/>
        </w:rPr>
        <w:t>、删除操作的</w:t>
      </w:r>
      <w:r>
        <w:rPr>
          <w:rFonts w:hint="eastAsia"/>
          <w:sz w:val="24"/>
        </w:rPr>
        <w:t>Ajax</w:t>
      </w:r>
      <w:r>
        <w:rPr>
          <w:rFonts w:hint="eastAsia"/>
          <w:sz w:val="24"/>
        </w:rPr>
        <w:t>代码以及后台代码：</w:t>
      </w:r>
    </w:p>
    <w:p w:rsidR="0074560E" w:rsidRDefault="0059241A">
      <w:pPr>
        <w:ind w:firstLine="420"/>
        <w:jc w:val="left"/>
        <w:rPr>
          <w:sz w:val="24"/>
        </w:rPr>
      </w:pPr>
      <w:r>
        <w:rPr>
          <w:sz w:val="24"/>
        </w:rPr>
        <w:t>function del(id){</w:t>
      </w:r>
    </w:p>
    <w:p w:rsidR="0074560E" w:rsidRDefault="0059241A">
      <w:pPr>
        <w:ind w:left="420" w:firstLine="420"/>
        <w:jc w:val="left"/>
        <w:rPr>
          <w:sz w:val="24"/>
        </w:rPr>
      </w:pPr>
      <w:r>
        <w:rPr>
          <w:rFonts w:hint="eastAsia"/>
          <w:sz w:val="24"/>
        </w:rPr>
        <w:t>if(confirm("</w:t>
      </w:r>
      <w:r>
        <w:rPr>
          <w:rFonts w:hint="eastAsia"/>
          <w:sz w:val="24"/>
        </w:rPr>
        <w:t>确认删除该题么？！</w:t>
      </w:r>
      <w:r>
        <w:rPr>
          <w:rFonts w:hint="eastAsia"/>
          <w:sz w:val="24"/>
        </w:rPr>
        <w:t>")){</w:t>
      </w:r>
    </w:p>
    <w:p w:rsidR="0074560E" w:rsidRDefault="0059241A">
      <w:pPr>
        <w:ind w:left="840" w:firstLine="420"/>
        <w:jc w:val="left"/>
        <w:rPr>
          <w:sz w:val="24"/>
        </w:rPr>
      </w:pPr>
      <w:r>
        <w:rPr>
          <w:sz w:val="24"/>
        </w:rPr>
        <w:t>$.ajax({</w:t>
      </w:r>
    </w:p>
    <w:p w:rsidR="0074560E" w:rsidRDefault="0059241A">
      <w:pPr>
        <w:ind w:left="1260" w:firstLine="420"/>
        <w:jc w:val="left"/>
        <w:rPr>
          <w:sz w:val="24"/>
        </w:rPr>
      </w:pPr>
      <w:r>
        <w:rPr>
          <w:sz w:val="24"/>
        </w:rPr>
        <w:t>type:'POST',</w:t>
      </w:r>
    </w:p>
    <w:p w:rsidR="0074560E" w:rsidRDefault="0059241A">
      <w:pPr>
        <w:ind w:left="1260" w:firstLine="420"/>
        <w:jc w:val="left"/>
        <w:rPr>
          <w:sz w:val="24"/>
        </w:rPr>
      </w:pPr>
      <w:r>
        <w:rPr>
          <w:sz w:val="24"/>
        </w:rPr>
        <w:lastRenderedPageBreak/>
        <w:t>url:'delTest',</w:t>
      </w:r>
    </w:p>
    <w:p w:rsidR="0074560E" w:rsidRDefault="0059241A">
      <w:pPr>
        <w:ind w:left="1260" w:firstLine="420"/>
        <w:jc w:val="left"/>
        <w:rPr>
          <w:sz w:val="24"/>
        </w:rPr>
      </w:pPr>
      <w:r>
        <w:rPr>
          <w:sz w:val="24"/>
        </w:rPr>
        <w:t>data:{id:id,count:${count}},</w:t>
      </w:r>
    </w:p>
    <w:p w:rsidR="0074560E" w:rsidRDefault="0059241A">
      <w:pPr>
        <w:ind w:left="1260" w:firstLine="420"/>
        <w:jc w:val="left"/>
        <w:rPr>
          <w:sz w:val="24"/>
        </w:rPr>
      </w:pPr>
      <w:r>
        <w:rPr>
          <w:sz w:val="24"/>
        </w:rPr>
        <w:t>success:function (data) {</w:t>
      </w:r>
    </w:p>
    <w:p w:rsidR="0074560E" w:rsidRDefault="0059241A">
      <w:pPr>
        <w:ind w:left="1260" w:firstLine="420"/>
        <w:jc w:val="left"/>
        <w:rPr>
          <w:sz w:val="24"/>
        </w:rPr>
      </w:pPr>
      <w:r>
        <w:rPr>
          <w:rFonts w:hint="eastAsia"/>
          <w:sz w:val="24"/>
        </w:rPr>
        <w:tab/>
        <w:t>//</w:t>
      </w:r>
      <w:r>
        <w:rPr>
          <w:rFonts w:hint="eastAsia"/>
          <w:sz w:val="24"/>
        </w:rPr>
        <w:t>前端页面该题目消失，并且修改题目数量显示</w:t>
      </w:r>
    </w:p>
    <w:p w:rsidR="0074560E" w:rsidRDefault="0059241A">
      <w:pPr>
        <w:ind w:left="1680" w:firstLine="420"/>
        <w:jc w:val="left"/>
        <w:rPr>
          <w:sz w:val="24"/>
        </w:rPr>
      </w:pPr>
      <w:r>
        <w:rPr>
          <w:sz w:val="24"/>
        </w:rPr>
        <w:t>$("#q-"+id).slideUp();</w:t>
      </w:r>
    </w:p>
    <w:p w:rsidR="0074560E" w:rsidRDefault="0059241A">
      <w:pPr>
        <w:ind w:left="1680" w:firstLine="420"/>
        <w:jc w:val="left"/>
        <w:rPr>
          <w:sz w:val="24"/>
        </w:rPr>
      </w:pPr>
      <w:r>
        <w:rPr>
          <w:rFonts w:hint="eastAsia"/>
          <w:sz w:val="24"/>
        </w:rPr>
        <w:t>$("#q-count").text("</w:t>
      </w:r>
      <w:r>
        <w:rPr>
          <w:rFonts w:hint="eastAsia"/>
          <w:sz w:val="24"/>
        </w:rPr>
        <w:t>共计：</w:t>
      </w:r>
      <w:r>
        <w:rPr>
          <w:rFonts w:hint="eastAsia"/>
          <w:sz w:val="24"/>
        </w:rPr>
        <w:t>" + data + "</w:t>
      </w:r>
      <w:r>
        <w:rPr>
          <w:rFonts w:hint="eastAsia"/>
          <w:sz w:val="24"/>
        </w:rPr>
        <w:t>道</w:t>
      </w:r>
      <w:r>
        <w:rPr>
          <w:rFonts w:hint="eastAsia"/>
          <w:sz w:val="24"/>
        </w:rPr>
        <w:t>");</w:t>
      </w:r>
    </w:p>
    <w:p w:rsidR="0074560E" w:rsidRDefault="0059241A">
      <w:pPr>
        <w:ind w:left="1260" w:firstLine="420"/>
        <w:jc w:val="left"/>
        <w:rPr>
          <w:sz w:val="24"/>
        </w:rPr>
      </w:pPr>
      <w:r>
        <w:rPr>
          <w:sz w:val="24"/>
        </w:rPr>
        <w:t>},</w:t>
      </w:r>
    </w:p>
    <w:p w:rsidR="0074560E" w:rsidRDefault="0059241A">
      <w:pPr>
        <w:ind w:left="1260" w:firstLine="420"/>
        <w:jc w:val="left"/>
        <w:rPr>
          <w:sz w:val="24"/>
        </w:rPr>
      </w:pPr>
      <w:r>
        <w:rPr>
          <w:sz w:val="24"/>
        </w:rPr>
        <w:t>error:function () {</w:t>
      </w:r>
    </w:p>
    <w:p w:rsidR="0074560E" w:rsidRDefault="0059241A">
      <w:pPr>
        <w:ind w:left="1680" w:firstLine="420"/>
        <w:jc w:val="left"/>
        <w:rPr>
          <w:sz w:val="24"/>
        </w:rPr>
      </w:pPr>
      <w:r>
        <w:rPr>
          <w:rFonts w:hint="eastAsia"/>
          <w:sz w:val="24"/>
        </w:rPr>
        <w:t>alert("</w:t>
      </w:r>
      <w:r>
        <w:rPr>
          <w:rFonts w:hint="eastAsia"/>
          <w:sz w:val="24"/>
        </w:rPr>
        <w:t>删除失败！</w:t>
      </w:r>
      <w:r>
        <w:rPr>
          <w:rFonts w:hint="eastAsia"/>
          <w:sz w:val="24"/>
        </w:rPr>
        <w:t>");</w:t>
      </w:r>
    </w:p>
    <w:p w:rsidR="0074560E" w:rsidRDefault="0059241A">
      <w:pPr>
        <w:ind w:left="1260" w:firstLine="420"/>
        <w:jc w:val="left"/>
        <w:rPr>
          <w:sz w:val="24"/>
        </w:rPr>
      </w:pPr>
      <w:r>
        <w:rPr>
          <w:sz w:val="24"/>
        </w:rPr>
        <w:t>}</w:t>
      </w:r>
    </w:p>
    <w:p w:rsidR="0074560E" w:rsidRDefault="0059241A">
      <w:pPr>
        <w:ind w:left="840" w:firstLine="420"/>
        <w:jc w:val="left"/>
        <w:rPr>
          <w:sz w:val="24"/>
        </w:rPr>
      </w:pPr>
      <w:r>
        <w:rPr>
          <w:sz w:val="24"/>
        </w:rPr>
        <w:t>});</w:t>
      </w:r>
    </w:p>
    <w:p w:rsidR="0074560E" w:rsidRDefault="0059241A">
      <w:pPr>
        <w:ind w:left="840" w:firstLine="420"/>
        <w:jc w:val="left"/>
        <w:rPr>
          <w:sz w:val="24"/>
        </w:rPr>
      </w:pPr>
      <w:r>
        <w:rPr>
          <w:sz w:val="24"/>
        </w:rPr>
        <w:t>}</w:t>
      </w:r>
    </w:p>
    <w:p w:rsidR="0074560E" w:rsidRDefault="0059241A">
      <w:pPr>
        <w:ind w:firstLine="420"/>
        <w:jc w:val="left"/>
        <w:rPr>
          <w:sz w:val="24"/>
        </w:rPr>
      </w:pPr>
      <w:r>
        <w:rPr>
          <w:sz w:val="24"/>
        </w:rPr>
        <w:t>};</w:t>
      </w:r>
    </w:p>
    <w:p w:rsidR="0074560E" w:rsidRDefault="0074560E">
      <w:pPr>
        <w:autoSpaceDE w:val="0"/>
        <w:autoSpaceDN w:val="0"/>
        <w:adjustRightInd w:val="0"/>
        <w:jc w:val="left"/>
        <w:rPr>
          <w:sz w:val="24"/>
        </w:rPr>
      </w:pPr>
    </w:p>
    <w:p w:rsidR="0074560E" w:rsidRDefault="0059241A">
      <w:pPr>
        <w:autoSpaceDE w:val="0"/>
        <w:autoSpaceDN w:val="0"/>
        <w:adjustRightInd w:val="0"/>
        <w:ind w:firstLine="420"/>
        <w:jc w:val="left"/>
        <w:rPr>
          <w:sz w:val="24"/>
        </w:rPr>
      </w:pPr>
      <w:r>
        <w:rPr>
          <w:sz w:val="24"/>
        </w:rPr>
        <w:t>@RequestMapping({"delTest"})</w:t>
      </w:r>
    </w:p>
    <w:p w:rsidR="0074560E" w:rsidRDefault="0059241A">
      <w:pPr>
        <w:autoSpaceDE w:val="0"/>
        <w:autoSpaceDN w:val="0"/>
        <w:adjustRightInd w:val="0"/>
        <w:ind w:firstLine="420"/>
        <w:jc w:val="left"/>
        <w:rPr>
          <w:sz w:val="24"/>
        </w:rPr>
      </w:pPr>
      <w:r>
        <w:rPr>
          <w:sz w:val="24"/>
        </w:rPr>
        <w:t>@ResponseBody</w:t>
      </w:r>
    </w:p>
    <w:p w:rsidR="0074560E" w:rsidRDefault="0059241A">
      <w:pPr>
        <w:autoSpaceDE w:val="0"/>
        <w:autoSpaceDN w:val="0"/>
        <w:adjustRightInd w:val="0"/>
        <w:ind w:firstLine="420"/>
        <w:jc w:val="left"/>
        <w:rPr>
          <w:sz w:val="24"/>
        </w:rPr>
      </w:pPr>
      <w:r>
        <w:rPr>
          <w:sz w:val="24"/>
        </w:rPr>
        <w:t>public void toDelTest(HttpServletRequest request, HttpServletResponse response)</w:t>
      </w:r>
    </w:p>
    <w:p w:rsidR="0074560E" w:rsidRDefault="0059241A">
      <w:pPr>
        <w:autoSpaceDE w:val="0"/>
        <w:autoSpaceDN w:val="0"/>
        <w:adjustRightInd w:val="0"/>
        <w:ind w:firstLine="420"/>
        <w:jc w:val="left"/>
        <w:rPr>
          <w:sz w:val="24"/>
        </w:rPr>
      </w:pPr>
      <w:r>
        <w:rPr>
          <w:sz w:val="24"/>
        </w:rPr>
        <w:t>throws IOException{</w:t>
      </w:r>
    </w:p>
    <w:p w:rsidR="0074560E" w:rsidRDefault="0059241A">
      <w:pPr>
        <w:autoSpaceDE w:val="0"/>
        <w:autoSpaceDN w:val="0"/>
        <w:adjustRightInd w:val="0"/>
        <w:ind w:left="420" w:firstLine="420"/>
        <w:jc w:val="left"/>
        <w:rPr>
          <w:sz w:val="24"/>
        </w:rPr>
      </w:pPr>
      <w:r>
        <w:rPr>
          <w:sz w:val="24"/>
        </w:rPr>
        <w:t>String id = request.getParameter("id");</w:t>
      </w:r>
    </w:p>
    <w:p w:rsidR="0074560E" w:rsidRDefault="0059241A">
      <w:pPr>
        <w:autoSpaceDE w:val="0"/>
        <w:autoSpaceDN w:val="0"/>
        <w:adjustRightInd w:val="0"/>
        <w:ind w:left="420" w:firstLine="420"/>
        <w:jc w:val="left"/>
        <w:rPr>
          <w:sz w:val="24"/>
        </w:rPr>
      </w:pPr>
      <w:r>
        <w:rPr>
          <w:sz w:val="24"/>
        </w:rPr>
        <w:t>int count = Integer.parseInt(request.getParameter("count")) - 1;</w:t>
      </w:r>
    </w:p>
    <w:p w:rsidR="0074560E" w:rsidRDefault="0059241A">
      <w:pPr>
        <w:autoSpaceDE w:val="0"/>
        <w:autoSpaceDN w:val="0"/>
        <w:adjustRightInd w:val="0"/>
        <w:ind w:left="420" w:firstLine="420"/>
        <w:jc w:val="left"/>
        <w:rPr>
          <w:sz w:val="24"/>
        </w:rPr>
      </w:pPr>
      <w:r>
        <w:rPr>
          <w:rFonts w:hint="eastAsia"/>
          <w:sz w:val="24"/>
        </w:rPr>
        <w:t>//</w:t>
      </w:r>
      <w:r>
        <w:rPr>
          <w:rFonts w:hint="eastAsia"/>
          <w:sz w:val="24"/>
        </w:rPr>
        <w:t>从后台删除该题目</w:t>
      </w:r>
    </w:p>
    <w:p w:rsidR="0074560E" w:rsidRDefault="0059241A">
      <w:pPr>
        <w:autoSpaceDE w:val="0"/>
        <w:autoSpaceDN w:val="0"/>
        <w:adjustRightInd w:val="0"/>
        <w:ind w:left="420" w:firstLine="420"/>
        <w:jc w:val="left"/>
        <w:rPr>
          <w:sz w:val="24"/>
        </w:rPr>
      </w:pPr>
      <w:r>
        <w:rPr>
          <w:sz w:val="24"/>
        </w:rPr>
        <w:t>if (this.qsl.doDeleteQuestion(id)){</w:t>
      </w:r>
      <w:r>
        <w:rPr>
          <w:rFonts w:hint="eastAsia"/>
          <w:sz w:val="24"/>
        </w:rPr>
        <w:tab/>
      </w:r>
    </w:p>
    <w:p w:rsidR="0074560E" w:rsidRDefault="0059241A">
      <w:pPr>
        <w:autoSpaceDE w:val="0"/>
        <w:autoSpaceDN w:val="0"/>
        <w:adjustRightInd w:val="0"/>
        <w:ind w:left="840" w:firstLine="420"/>
        <w:jc w:val="left"/>
        <w:rPr>
          <w:sz w:val="24"/>
        </w:rPr>
      </w:pPr>
      <w:r>
        <w:rPr>
          <w:sz w:val="24"/>
        </w:rPr>
        <w:t>response.setContentType("text/html;charset=utf-8");</w:t>
      </w:r>
    </w:p>
    <w:p w:rsidR="0074560E" w:rsidRDefault="0059241A">
      <w:pPr>
        <w:autoSpaceDE w:val="0"/>
        <w:autoSpaceDN w:val="0"/>
        <w:adjustRightInd w:val="0"/>
        <w:ind w:left="840" w:firstLine="420"/>
        <w:jc w:val="left"/>
        <w:rPr>
          <w:sz w:val="24"/>
        </w:rPr>
      </w:pPr>
      <w:r>
        <w:rPr>
          <w:sz w:val="24"/>
        </w:rPr>
        <w:t>PrintWriter out = response.getWriter();</w:t>
      </w:r>
    </w:p>
    <w:p w:rsidR="0074560E" w:rsidRDefault="0059241A">
      <w:pPr>
        <w:autoSpaceDE w:val="0"/>
        <w:autoSpaceDN w:val="0"/>
        <w:adjustRightInd w:val="0"/>
        <w:ind w:left="840" w:firstLine="420"/>
        <w:jc w:val="left"/>
        <w:rPr>
          <w:sz w:val="24"/>
        </w:rPr>
      </w:pPr>
      <w:r>
        <w:rPr>
          <w:rFonts w:hint="eastAsia"/>
          <w:sz w:val="24"/>
        </w:rPr>
        <w:t>//</w:t>
      </w:r>
      <w:r>
        <w:rPr>
          <w:rFonts w:hint="eastAsia"/>
          <w:sz w:val="24"/>
        </w:rPr>
        <w:t>返回给前台当前题目数量</w:t>
      </w:r>
    </w:p>
    <w:p w:rsidR="0074560E" w:rsidRDefault="0059241A">
      <w:pPr>
        <w:autoSpaceDE w:val="0"/>
        <w:autoSpaceDN w:val="0"/>
        <w:adjustRightInd w:val="0"/>
        <w:ind w:left="840" w:firstLine="420"/>
        <w:jc w:val="left"/>
        <w:rPr>
          <w:sz w:val="24"/>
        </w:rPr>
      </w:pPr>
      <w:r>
        <w:rPr>
          <w:sz w:val="24"/>
        </w:rPr>
        <w:t>out.print(count);</w:t>
      </w:r>
    </w:p>
    <w:p w:rsidR="0074560E" w:rsidRDefault="0059241A">
      <w:pPr>
        <w:autoSpaceDE w:val="0"/>
        <w:autoSpaceDN w:val="0"/>
        <w:adjustRightInd w:val="0"/>
        <w:ind w:left="840" w:firstLine="420"/>
        <w:jc w:val="left"/>
        <w:rPr>
          <w:sz w:val="24"/>
        </w:rPr>
      </w:pPr>
      <w:r>
        <w:rPr>
          <w:sz w:val="24"/>
        </w:rPr>
        <w:t>out.flush();</w:t>
      </w:r>
    </w:p>
    <w:p w:rsidR="0074560E" w:rsidRDefault="0059241A">
      <w:pPr>
        <w:autoSpaceDE w:val="0"/>
        <w:autoSpaceDN w:val="0"/>
        <w:adjustRightInd w:val="0"/>
        <w:ind w:left="840" w:firstLine="420"/>
        <w:jc w:val="left"/>
        <w:rPr>
          <w:sz w:val="24"/>
        </w:rPr>
      </w:pPr>
      <w:r>
        <w:rPr>
          <w:sz w:val="24"/>
        </w:rPr>
        <w:t>out.close();</w:t>
      </w:r>
    </w:p>
    <w:p w:rsidR="0074560E" w:rsidRDefault="0059241A">
      <w:pPr>
        <w:autoSpaceDE w:val="0"/>
        <w:autoSpaceDN w:val="0"/>
        <w:adjustRightInd w:val="0"/>
        <w:ind w:left="420" w:firstLine="420"/>
        <w:jc w:val="left"/>
        <w:rPr>
          <w:sz w:val="24"/>
        </w:rPr>
      </w:pPr>
      <w:r>
        <w:rPr>
          <w:sz w:val="24"/>
        </w:rPr>
        <w:t>}</w:t>
      </w:r>
    </w:p>
    <w:p w:rsidR="0074560E" w:rsidRDefault="0059241A">
      <w:pPr>
        <w:ind w:firstLine="420"/>
        <w:jc w:val="left"/>
        <w:rPr>
          <w:sz w:val="24"/>
        </w:rPr>
      </w:pPr>
      <w:r>
        <w:rPr>
          <w:sz w:val="24"/>
        </w:rPr>
        <w:t>}</w:t>
      </w:r>
    </w:p>
    <w:p w:rsidR="0074560E" w:rsidRDefault="0074560E">
      <w:pPr>
        <w:jc w:val="left"/>
        <w:rPr>
          <w:sz w:val="24"/>
        </w:rPr>
      </w:pPr>
    </w:p>
    <w:p w:rsidR="0074560E" w:rsidRDefault="0074560E">
      <w:pPr>
        <w:jc w:val="left"/>
        <w:rPr>
          <w:sz w:val="24"/>
        </w:rPr>
      </w:pPr>
    </w:p>
    <w:p w:rsidR="0074560E" w:rsidRDefault="0074560E">
      <w:pPr>
        <w:jc w:val="left"/>
        <w:rPr>
          <w:sz w:val="24"/>
        </w:rPr>
      </w:pPr>
    </w:p>
    <w:p w:rsidR="0074560E" w:rsidRDefault="0074560E">
      <w:pPr>
        <w:jc w:val="left"/>
        <w:rPr>
          <w:sz w:val="24"/>
        </w:rPr>
      </w:pPr>
    </w:p>
    <w:p w:rsidR="0074560E" w:rsidRDefault="0059241A">
      <w:pPr>
        <w:pStyle w:val="3"/>
        <w:spacing w:line="240" w:lineRule="auto"/>
        <w:rPr>
          <w:rFonts w:eastAsia="宋体"/>
          <w:b w:val="0"/>
          <w:bCs w:val="0"/>
          <w:sz w:val="24"/>
          <w:szCs w:val="24"/>
        </w:rPr>
      </w:pPr>
      <w:bookmarkStart w:id="106" w:name="_Toc18841"/>
      <w:r>
        <w:rPr>
          <w:rFonts w:eastAsia="宋体" w:hint="eastAsia"/>
          <w:b w:val="0"/>
          <w:bCs w:val="0"/>
          <w:sz w:val="24"/>
          <w:szCs w:val="24"/>
        </w:rPr>
        <w:t xml:space="preserve">4.1.2 </w:t>
      </w:r>
      <w:r>
        <w:rPr>
          <w:rFonts w:eastAsia="宋体" w:hint="eastAsia"/>
          <w:b w:val="0"/>
          <w:bCs w:val="0"/>
          <w:sz w:val="24"/>
          <w:szCs w:val="24"/>
        </w:rPr>
        <w:t>试题录入</w:t>
      </w:r>
      <w:bookmarkEnd w:id="106"/>
    </w:p>
    <w:p w:rsidR="0074560E" w:rsidRDefault="0059241A">
      <w:pPr>
        <w:jc w:val="left"/>
        <w:rPr>
          <w:sz w:val="24"/>
        </w:rPr>
      </w:pPr>
      <w:r>
        <w:rPr>
          <w:rFonts w:hint="eastAsia"/>
        </w:rPr>
        <w:tab/>
      </w:r>
      <w:r>
        <w:rPr>
          <w:rFonts w:hint="eastAsia"/>
          <w:sz w:val="24"/>
        </w:rPr>
        <w:t>根据之前的数据库表设计，试题共有</w:t>
      </w:r>
      <w:r>
        <w:rPr>
          <w:rFonts w:hint="eastAsia"/>
          <w:sz w:val="24"/>
        </w:rPr>
        <w:t>7</w:t>
      </w:r>
      <w:r>
        <w:rPr>
          <w:rFonts w:hint="eastAsia"/>
          <w:sz w:val="24"/>
        </w:rPr>
        <w:t>个属性，出了唯一编号</w:t>
      </w:r>
      <w:r>
        <w:rPr>
          <w:rFonts w:hint="eastAsia"/>
          <w:sz w:val="24"/>
        </w:rPr>
        <w:t>id</w:t>
      </w:r>
      <w:r>
        <w:rPr>
          <w:rFonts w:hint="eastAsia"/>
          <w:sz w:val="24"/>
        </w:rPr>
        <w:t>和自动填充系统时间的</w:t>
      </w:r>
      <w:r>
        <w:rPr>
          <w:rFonts w:hint="eastAsia"/>
          <w:sz w:val="24"/>
        </w:rPr>
        <w:t>time</w:t>
      </w:r>
      <w:r>
        <w:rPr>
          <w:rFonts w:hint="eastAsia"/>
          <w:sz w:val="24"/>
        </w:rPr>
        <w:t>之外，其它的五项：题型，科目，分数，内容，答案都需要管理员在添加试题时填写。而在设计开发试题录入功能时有许多细节需要注意。</w:t>
      </w:r>
    </w:p>
    <w:p w:rsidR="0074560E" w:rsidRDefault="0059241A">
      <w:pPr>
        <w:ind w:firstLine="420"/>
        <w:jc w:val="left"/>
        <w:rPr>
          <w:sz w:val="24"/>
        </w:rPr>
      </w:pPr>
      <w:r>
        <w:rPr>
          <w:rFonts w:hint="eastAsia"/>
          <w:sz w:val="24"/>
        </w:rPr>
        <w:t>因为科目和题型一般都是固定的几种，比如题型是单选题，填空题以及大题，因此这两项属性系统中设计为下拉框。而且当题型变化时，底部的题目内容和答案输入框也会随着变化，因为不同类型的题目答案属性不同。</w:t>
      </w:r>
    </w:p>
    <w:p w:rsidR="0074560E" w:rsidRDefault="0059241A">
      <w:pPr>
        <w:ind w:firstLine="420"/>
        <w:jc w:val="left"/>
        <w:rPr>
          <w:sz w:val="24"/>
        </w:rPr>
      </w:pPr>
      <w:r>
        <w:rPr>
          <w:rFonts w:hint="eastAsia"/>
          <w:sz w:val="24"/>
        </w:rPr>
        <w:t>由于题目内容的不可预见性，因此题目具体内容使用富文本编辑器录入，本系统使用的是</w:t>
      </w:r>
      <w:r>
        <w:rPr>
          <w:sz w:val="24"/>
        </w:rPr>
        <w:t>Froala Editor</w:t>
      </w:r>
      <w:r>
        <w:rPr>
          <w:rFonts w:hint="eastAsia"/>
          <w:sz w:val="24"/>
        </w:rPr>
        <w:t>。</w:t>
      </w:r>
    </w:p>
    <w:p w:rsidR="0074560E" w:rsidRDefault="0059241A">
      <w:pPr>
        <w:jc w:val="center"/>
      </w:pPr>
      <w:r>
        <w:rPr>
          <w:noProof/>
        </w:rPr>
        <w:drawing>
          <wp:inline distT="0" distB="0" distL="0" distR="0">
            <wp:extent cx="4582160" cy="5520690"/>
            <wp:effectExtent l="0" t="0" r="8890" b="381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pic:cNvPicPr>
                  </pic:nvPicPr>
                  <pic:blipFill>
                    <a:blip r:embed="rId32"/>
                    <a:stretch>
                      <a:fillRect/>
                    </a:stretch>
                  </pic:blipFill>
                  <pic:spPr>
                    <a:xfrm>
                      <a:off x="0" y="0"/>
                      <a:ext cx="4583864" cy="5522390"/>
                    </a:xfrm>
                    <a:prstGeom prst="rect">
                      <a:avLst/>
                    </a:prstGeom>
                  </pic:spPr>
                </pic:pic>
              </a:graphicData>
            </a:graphic>
          </wp:inline>
        </w:drawing>
      </w:r>
    </w:p>
    <w:p w:rsidR="0074560E" w:rsidRDefault="0074560E">
      <w:pPr>
        <w:jc w:val="left"/>
      </w:pPr>
    </w:p>
    <w:p w:rsidR="0074560E" w:rsidRDefault="0059241A">
      <w:pPr>
        <w:jc w:val="left"/>
      </w:pPr>
      <w:r>
        <w:rPr>
          <w:rFonts w:hint="eastAsia"/>
        </w:rPr>
        <w:lastRenderedPageBreak/>
        <w:tab/>
      </w:r>
    </w:p>
    <w:p w:rsidR="0074560E" w:rsidRDefault="0059241A">
      <w:pPr>
        <w:jc w:val="left"/>
      </w:pPr>
      <w:r>
        <w:rPr>
          <w:rFonts w:hint="eastAsia"/>
          <w:sz w:val="24"/>
        </w:rPr>
        <w:t>1</w:t>
      </w:r>
      <w:r>
        <w:rPr>
          <w:rFonts w:hint="eastAsia"/>
          <w:sz w:val="24"/>
        </w:rPr>
        <w:t>、从富文本编辑器中获取图片并保存到本地的后台代码：</w:t>
      </w:r>
    </w:p>
    <w:p w:rsidR="0074560E" w:rsidRDefault="0059241A">
      <w:pPr>
        <w:ind w:left="420"/>
        <w:jc w:val="left"/>
        <w:rPr>
          <w:sz w:val="24"/>
        </w:rPr>
      </w:pPr>
      <w:r>
        <w:rPr>
          <w:sz w:val="24"/>
        </w:rPr>
        <w:t>CommonsMultipartFile orginalFile = (CommonsMultipartFile) request.getFile("file");</w:t>
      </w:r>
    </w:p>
    <w:p w:rsidR="0074560E" w:rsidRDefault="0059241A">
      <w:pPr>
        <w:ind w:firstLine="420"/>
        <w:jc w:val="left"/>
        <w:rPr>
          <w:sz w:val="24"/>
        </w:rPr>
      </w:pPr>
      <w:r>
        <w:rPr>
          <w:sz w:val="24"/>
        </w:rPr>
        <w:t>Map&lt;String, String&gt; map = new HashMap&lt;&gt;();</w:t>
      </w:r>
    </w:p>
    <w:p w:rsidR="0074560E" w:rsidRDefault="0059241A">
      <w:pPr>
        <w:ind w:firstLine="420"/>
        <w:jc w:val="left"/>
        <w:rPr>
          <w:sz w:val="24"/>
        </w:rPr>
      </w:pPr>
      <w:r>
        <w:rPr>
          <w:sz w:val="24"/>
        </w:rPr>
        <w:t>String savePath = request.getServletContext().getRealPath("/WEB-INF/img/q_img/");</w:t>
      </w:r>
    </w:p>
    <w:p w:rsidR="0074560E" w:rsidRDefault="0059241A">
      <w:pPr>
        <w:ind w:firstLine="420"/>
        <w:jc w:val="left"/>
        <w:rPr>
          <w:sz w:val="24"/>
        </w:rPr>
      </w:pPr>
      <w:r>
        <w:rPr>
          <w:rFonts w:hint="eastAsia"/>
          <w:sz w:val="24"/>
        </w:rPr>
        <w:t>String url = "img/q_img/";</w:t>
      </w:r>
      <w:r>
        <w:rPr>
          <w:rFonts w:hint="eastAsia"/>
          <w:sz w:val="24"/>
        </w:rPr>
        <w:tab/>
      </w:r>
      <w:r>
        <w:rPr>
          <w:rFonts w:hint="eastAsia"/>
          <w:sz w:val="24"/>
        </w:rPr>
        <w:tab/>
        <w:t>//</w:t>
      </w:r>
      <w:r>
        <w:rPr>
          <w:rFonts w:hint="eastAsia"/>
          <w:sz w:val="24"/>
        </w:rPr>
        <w:t>一会回显图片的</w:t>
      </w:r>
      <w:r>
        <w:rPr>
          <w:rFonts w:hint="eastAsia"/>
          <w:sz w:val="24"/>
        </w:rPr>
        <w:t>url</w:t>
      </w:r>
    </w:p>
    <w:p w:rsidR="0074560E" w:rsidRDefault="0059241A">
      <w:pPr>
        <w:ind w:firstLine="420"/>
        <w:jc w:val="left"/>
        <w:rPr>
          <w:sz w:val="24"/>
        </w:rPr>
      </w:pPr>
      <w:r>
        <w:rPr>
          <w:sz w:val="24"/>
        </w:rPr>
        <w:t>if(!orginalFile.isEmpty()) {</w:t>
      </w:r>
      <w:r>
        <w:rPr>
          <w:rFonts w:hint="eastAsia"/>
          <w:sz w:val="24"/>
        </w:rPr>
        <w:tab/>
      </w:r>
      <w:r>
        <w:rPr>
          <w:rFonts w:hint="eastAsia"/>
          <w:sz w:val="24"/>
        </w:rPr>
        <w:tab/>
        <w:t>//</w:t>
      </w:r>
      <w:r>
        <w:rPr>
          <w:rFonts w:hint="eastAsia"/>
          <w:sz w:val="24"/>
        </w:rPr>
        <w:t>如果上传的文件不为空</w:t>
      </w:r>
    </w:p>
    <w:p w:rsidR="0074560E" w:rsidRDefault="0059241A">
      <w:pPr>
        <w:ind w:left="420" w:firstLine="420"/>
        <w:jc w:val="left"/>
        <w:rPr>
          <w:sz w:val="24"/>
        </w:rPr>
      </w:pPr>
      <w:r>
        <w:rPr>
          <w:sz w:val="24"/>
        </w:rPr>
        <w:t>String myFileName = orginalFile.getOriginalFilename();</w:t>
      </w:r>
    </w:p>
    <w:p w:rsidR="0074560E" w:rsidRDefault="0059241A">
      <w:pPr>
        <w:ind w:left="420" w:firstLine="420"/>
        <w:jc w:val="left"/>
        <w:rPr>
          <w:sz w:val="24"/>
        </w:rPr>
      </w:pPr>
      <w:r>
        <w:rPr>
          <w:sz w:val="24"/>
        </w:rPr>
        <w:t>if (myFileName.trim() != "") {</w:t>
      </w:r>
    </w:p>
    <w:p w:rsidR="0074560E" w:rsidRDefault="0059241A">
      <w:pPr>
        <w:ind w:left="840" w:firstLine="420"/>
        <w:jc w:val="left"/>
        <w:rPr>
          <w:sz w:val="24"/>
        </w:rPr>
      </w:pPr>
      <w:r>
        <w:rPr>
          <w:sz w:val="24"/>
        </w:rPr>
        <w:t>SimpleDateFormat sdf = new SimpleDateFormat("yyyyMMddHHmmss");</w:t>
      </w:r>
    </w:p>
    <w:p w:rsidR="0074560E" w:rsidRDefault="0059241A">
      <w:pPr>
        <w:ind w:left="1260"/>
        <w:jc w:val="left"/>
        <w:rPr>
          <w:sz w:val="24"/>
        </w:rPr>
      </w:pPr>
      <w:r>
        <w:rPr>
          <w:sz w:val="24"/>
        </w:rPr>
        <w:t>String filename = sdf.format(new Date()) + "upload" + orginalFile.getOriginalFilename();</w:t>
      </w:r>
    </w:p>
    <w:p w:rsidR="0074560E" w:rsidRDefault="0059241A">
      <w:pPr>
        <w:ind w:left="840" w:firstLine="420"/>
        <w:jc w:val="left"/>
        <w:rPr>
          <w:sz w:val="24"/>
        </w:rPr>
      </w:pPr>
      <w:r>
        <w:rPr>
          <w:sz w:val="24"/>
        </w:rPr>
        <w:t>savePath = savePath + filename;</w:t>
      </w:r>
    </w:p>
    <w:p w:rsidR="0074560E" w:rsidRDefault="0059241A">
      <w:pPr>
        <w:ind w:left="840" w:firstLine="420"/>
        <w:jc w:val="left"/>
        <w:rPr>
          <w:sz w:val="24"/>
        </w:rPr>
      </w:pPr>
      <w:r>
        <w:rPr>
          <w:sz w:val="24"/>
        </w:rPr>
        <w:t>File localFile = new File(savePath);</w:t>
      </w:r>
    </w:p>
    <w:p w:rsidR="0074560E" w:rsidRDefault="0059241A">
      <w:pPr>
        <w:ind w:left="840" w:firstLine="420"/>
        <w:jc w:val="left"/>
        <w:rPr>
          <w:sz w:val="24"/>
        </w:rPr>
      </w:pPr>
      <w:r>
        <w:rPr>
          <w:sz w:val="24"/>
        </w:rPr>
        <w:t>try {</w:t>
      </w:r>
    </w:p>
    <w:p w:rsidR="0074560E" w:rsidRDefault="0059241A">
      <w:pPr>
        <w:ind w:left="1260" w:firstLine="420"/>
        <w:jc w:val="left"/>
        <w:rPr>
          <w:sz w:val="24"/>
        </w:rPr>
      </w:pPr>
      <w:r>
        <w:rPr>
          <w:sz w:val="24"/>
        </w:rPr>
        <w:t>orginalFile.transferTo(localFile);</w:t>
      </w:r>
    </w:p>
    <w:p w:rsidR="0074560E" w:rsidRDefault="0059241A">
      <w:pPr>
        <w:ind w:left="840" w:firstLine="420"/>
        <w:jc w:val="left"/>
        <w:rPr>
          <w:sz w:val="24"/>
        </w:rPr>
      </w:pPr>
      <w:r>
        <w:rPr>
          <w:sz w:val="24"/>
        </w:rPr>
        <w:t>} catch (IOException e) {</w:t>
      </w:r>
    </w:p>
    <w:p w:rsidR="0074560E" w:rsidRDefault="0059241A">
      <w:pPr>
        <w:ind w:left="1260" w:firstLine="420"/>
        <w:jc w:val="left"/>
        <w:rPr>
          <w:sz w:val="24"/>
        </w:rPr>
      </w:pPr>
      <w:r>
        <w:rPr>
          <w:sz w:val="24"/>
        </w:rPr>
        <w:t>e.printStackTrace();</w:t>
      </w:r>
    </w:p>
    <w:p w:rsidR="0074560E" w:rsidRDefault="0059241A">
      <w:pPr>
        <w:ind w:left="840" w:firstLine="420"/>
        <w:jc w:val="left"/>
        <w:rPr>
          <w:sz w:val="24"/>
        </w:rPr>
      </w:pPr>
      <w:r>
        <w:rPr>
          <w:sz w:val="24"/>
        </w:rPr>
        <w:t>}</w:t>
      </w:r>
    </w:p>
    <w:p w:rsidR="0074560E" w:rsidRDefault="0059241A">
      <w:pPr>
        <w:ind w:left="840" w:firstLine="420"/>
        <w:jc w:val="left"/>
        <w:rPr>
          <w:sz w:val="24"/>
        </w:rPr>
      </w:pPr>
      <w:r>
        <w:rPr>
          <w:rFonts w:hint="eastAsia"/>
          <w:sz w:val="24"/>
        </w:rPr>
        <w:t>url = url + filename;   //</w:t>
      </w:r>
      <w:r>
        <w:rPr>
          <w:rFonts w:hint="eastAsia"/>
          <w:sz w:val="24"/>
        </w:rPr>
        <w:t>将</w:t>
      </w:r>
      <w:r>
        <w:rPr>
          <w:rFonts w:hint="eastAsia"/>
          <w:sz w:val="24"/>
        </w:rPr>
        <w:t>url</w:t>
      </w:r>
      <w:r>
        <w:rPr>
          <w:rFonts w:hint="eastAsia"/>
          <w:sz w:val="24"/>
        </w:rPr>
        <w:t>补充完整</w:t>
      </w:r>
    </w:p>
    <w:p w:rsidR="0074560E" w:rsidRDefault="0059241A">
      <w:pPr>
        <w:ind w:left="420" w:firstLine="420"/>
        <w:jc w:val="left"/>
        <w:rPr>
          <w:sz w:val="24"/>
        </w:rPr>
      </w:pPr>
      <w:r>
        <w:rPr>
          <w:sz w:val="24"/>
        </w:rPr>
        <w:t>}</w:t>
      </w:r>
    </w:p>
    <w:p w:rsidR="0074560E" w:rsidRDefault="0059241A">
      <w:pPr>
        <w:ind w:firstLine="420"/>
        <w:jc w:val="left"/>
        <w:rPr>
          <w:sz w:val="24"/>
        </w:rPr>
      </w:pPr>
      <w:r>
        <w:rPr>
          <w:rFonts w:hint="eastAsia"/>
          <w:sz w:val="24"/>
        </w:rPr>
        <w:t>}</w:t>
      </w:r>
    </w:p>
    <w:p w:rsidR="0074560E" w:rsidRDefault="0059241A">
      <w:pPr>
        <w:ind w:left="420"/>
        <w:jc w:val="left"/>
        <w:rPr>
          <w:sz w:val="24"/>
        </w:rPr>
      </w:pPr>
      <w:r>
        <w:rPr>
          <w:rFonts w:hint="eastAsia"/>
          <w:sz w:val="24"/>
        </w:rPr>
        <w:t>/*</w:t>
      </w:r>
      <w:r>
        <w:rPr>
          <w:rFonts w:hint="eastAsia"/>
          <w:sz w:val="24"/>
        </w:rPr>
        <w:t>因为富文本编辑框内需要回显图片，所以需要将</w:t>
      </w:r>
      <w:r>
        <w:rPr>
          <w:rFonts w:hint="eastAsia"/>
          <w:sz w:val="24"/>
        </w:rPr>
        <w:t>img</w:t>
      </w:r>
      <w:r>
        <w:rPr>
          <w:rFonts w:hint="eastAsia"/>
          <w:sz w:val="24"/>
        </w:rPr>
        <w:t>的</w:t>
      </w:r>
      <w:r>
        <w:rPr>
          <w:rFonts w:hint="eastAsia"/>
          <w:sz w:val="24"/>
        </w:rPr>
        <w:t>url</w:t>
      </w:r>
      <w:r>
        <w:rPr>
          <w:rFonts w:hint="eastAsia"/>
          <w:sz w:val="24"/>
        </w:rPr>
        <w:t>传回前端，而且这里需要使用</w:t>
      </w:r>
      <w:r>
        <w:rPr>
          <w:rFonts w:hint="eastAsia"/>
          <w:sz w:val="24"/>
        </w:rPr>
        <w:t>map</w:t>
      </w:r>
      <w:r>
        <w:rPr>
          <w:rFonts w:hint="eastAsia"/>
          <w:sz w:val="24"/>
        </w:rPr>
        <w:t>存储，然后转换为</w:t>
      </w:r>
      <w:r>
        <w:rPr>
          <w:rFonts w:hint="eastAsia"/>
          <w:sz w:val="24"/>
        </w:rPr>
        <w:t>json</w:t>
      </w:r>
      <w:r>
        <w:rPr>
          <w:rFonts w:hint="eastAsia"/>
          <w:sz w:val="24"/>
        </w:rPr>
        <w:t>对象，这样前端接收到的才能识别</w:t>
      </w:r>
      <w:r>
        <w:rPr>
          <w:rFonts w:hint="eastAsia"/>
          <w:sz w:val="24"/>
        </w:rPr>
        <w:t>*/</w:t>
      </w:r>
    </w:p>
    <w:p w:rsidR="0074560E" w:rsidRDefault="0059241A">
      <w:pPr>
        <w:ind w:firstLine="420"/>
        <w:jc w:val="left"/>
        <w:rPr>
          <w:sz w:val="24"/>
        </w:rPr>
      </w:pPr>
      <w:r>
        <w:rPr>
          <w:sz w:val="24"/>
        </w:rPr>
        <w:t>map.put("link",url);</w:t>
      </w:r>
    </w:p>
    <w:p w:rsidR="0074560E" w:rsidRDefault="0059241A">
      <w:pPr>
        <w:ind w:firstLine="420"/>
        <w:jc w:val="left"/>
        <w:rPr>
          <w:sz w:val="24"/>
        </w:rPr>
      </w:pPr>
      <w:r>
        <w:rPr>
          <w:sz w:val="24"/>
        </w:rPr>
        <w:t>response.setContentType("json/html;charset=utf-8");</w:t>
      </w:r>
    </w:p>
    <w:p w:rsidR="0074560E" w:rsidRDefault="0059241A">
      <w:pPr>
        <w:ind w:firstLine="420"/>
        <w:jc w:val="left"/>
        <w:rPr>
          <w:sz w:val="24"/>
        </w:rPr>
      </w:pPr>
      <w:r>
        <w:rPr>
          <w:sz w:val="24"/>
        </w:rPr>
        <w:t>PrintWriter out = response.getWriter();</w:t>
      </w:r>
    </w:p>
    <w:p w:rsidR="0074560E" w:rsidRDefault="0059241A">
      <w:pPr>
        <w:ind w:firstLine="420"/>
        <w:jc w:val="left"/>
        <w:rPr>
          <w:sz w:val="24"/>
        </w:rPr>
      </w:pPr>
      <w:r>
        <w:rPr>
          <w:sz w:val="24"/>
        </w:rPr>
        <w:t>JSONObject json = new JSONObject(map);</w:t>
      </w:r>
    </w:p>
    <w:p w:rsidR="0074560E" w:rsidRDefault="0059241A">
      <w:pPr>
        <w:ind w:firstLine="420"/>
        <w:jc w:val="left"/>
        <w:rPr>
          <w:sz w:val="24"/>
        </w:rPr>
      </w:pPr>
      <w:r>
        <w:rPr>
          <w:sz w:val="24"/>
        </w:rPr>
        <w:t>out.print(json);</w:t>
      </w:r>
    </w:p>
    <w:p w:rsidR="0074560E" w:rsidRDefault="0059241A">
      <w:pPr>
        <w:ind w:firstLine="420"/>
        <w:jc w:val="left"/>
        <w:rPr>
          <w:sz w:val="24"/>
        </w:rPr>
      </w:pPr>
      <w:r>
        <w:rPr>
          <w:sz w:val="24"/>
        </w:rPr>
        <w:t>out.flush();</w:t>
      </w:r>
    </w:p>
    <w:p w:rsidR="0074560E" w:rsidRDefault="0059241A">
      <w:pPr>
        <w:ind w:firstLine="420"/>
        <w:jc w:val="left"/>
        <w:rPr>
          <w:sz w:val="24"/>
        </w:rPr>
      </w:pPr>
      <w:r>
        <w:rPr>
          <w:sz w:val="24"/>
        </w:rPr>
        <w:t>out.close();</w:t>
      </w:r>
    </w:p>
    <w:p w:rsidR="0074560E" w:rsidRDefault="0074560E">
      <w:pPr>
        <w:jc w:val="left"/>
        <w:rPr>
          <w:sz w:val="24"/>
        </w:rPr>
      </w:pPr>
    </w:p>
    <w:p w:rsidR="0074560E" w:rsidRDefault="0074560E">
      <w:pPr>
        <w:jc w:val="left"/>
        <w:rPr>
          <w:sz w:val="24"/>
        </w:rPr>
      </w:pPr>
    </w:p>
    <w:p w:rsidR="0074560E" w:rsidRDefault="0074560E">
      <w:pPr>
        <w:jc w:val="left"/>
        <w:rPr>
          <w:sz w:val="24"/>
        </w:rPr>
      </w:pPr>
    </w:p>
    <w:p w:rsidR="0074560E" w:rsidRDefault="0059241A">
      <w:pPr>
        <w:pStyle w:val="2"/>
        <w:ind w:firstLine="0"/>
        <w:jc w:val="left"/>
        <w:rPr>
          <w:rFonts w:eastAsia="宋体"/>
        </w:rPr>
      </w:pPr>
      <w:bookmarkStart w:id="107" w:name="_Toc26034"/>
      <w:r>
        <w:rPr>
          <w:rFonts w:eastAsia="宋体" w:hint="eastAsia"/>
        </w:rPr>
        <w:t>4.2</w:t>
      </w:r>
      <w:r>
        <w:rPr>
          <w:rFonts w:eastAsia="宋体" w:hint="eastAsia"/>
        </w:rPr>
        <w:t>在线组卷</w:t>
      </w:r>
      <w:bookmarkEnd w:id="107"/>
    </w:p>
    <w:p w:rsidR="0074560E" w:rsidRDefault="0059241A">
      <w:pPr>
        <w:pStyle w:val="3"/>
        <w:spacing w:line="240" w:lineRule="auto"/>
        <w:rPr>
          <w:rFonts w:eastAsia="宋体"/>
          <w:b w:val="0"/>
          <w:bCs w:val="0"/>
          <w:sz w:val="24"/>
          <w:szCs w:val="24"/>
        </w:rPr>
      </w:pPr>
      <w:bookmarkStart w:id="108" w:name="_Toc22382"/>
      <w:r>
        <w:rPr>
          <w:rFonts w:eastAsia="宋体" w:hint="eastAsia"/>
          <w:b w:val="0"/>
          <w:bCs w:val="0"/>
          <w:sz w:val="24"/>
          <w:szCs w:val="24"/>
        </w:rPr>
        <w:t>4.2.1</w:t>
      </w:r>
      <w:r>
        <w:rPr>
          <w:rFonts w:eastAsia="宋体" w:hint="eastAsia"/>
          <w:b w:val="0"/>
          <w:bCs w:val="0"/>
          <w:sz w:val="24"/>
          <w:szCs w:val="24"/>
        </w:rPr>
        <w:t>手动组卷</w:t>
      </w:r>
      <w:bookmarkEnd w:id="108"/>
    </w:p>
    <w:p w:rsidR="0074560E" w:rsidRDefault="0059241A">
      <w:pPr>
        <w:rPr>
          <w:sz w:val="24"/>
        </w:rPr>
      </w:pPr>
      <w:r>
        <w:rPr>
          <w:rFonts w:hint="eastAsia"/>
        </w:rPr>
        <w:tab/>
      </w:r>
      <w:r>
        <w:rPr>
          <w:rFonts w:hint="eastAsia"/>
          <w:sz w:val="24"/>
        </w:rPr>
        <w:t>手动组卷大体流程一般是用户从网页上的题库中挑选合适的试题，挑选完毕后，将试卷的标题等一些必需的属性设置好，然后将试卷保存或下载。</w:t>
      </w:r>
    </w:p>
    <w:p w:rsidR="0074560E" w:rsidRDefault="0059241A">
      <w:pPr>
        <w:ind w:firstLine="420"/>
        <w:rPr>
          <w:sz w:val="24"/>
        </w:rPr>
      </w:pPr>
      <w:r>
        <w:rPr>
          <w:rFonts w:hint="eastAsia"/>
          <w:sz w:val="24"/>
        </w:rPr>
        <w:t>挑选试题时，有一个选择按钮，点击选择，题目被选上，同时按钮变成灰色的移除按钮，这样不会导致用户重复选题。</w:t>
      </w:r>
    </w:p>
    <w:p w:rsidR="0074560E" w:rsidRDefault="0059241A">
      <w:pPr>
        <w:ind w:firstLine="420"/>
        <w:rPr>
          <w:sz w:val="24"/>
        </w:rPr>
      </w:pPr>
      <w:r>
        <w:rPr>
          <w:rFonts w:hint="eastAsia"/>
          <w:sz w:val="24"/>
        </w:rPr>
        <w:t>后台使用</w:t>
      </w:r>
      <w:r>
        <w:rPr>
          <w:rFonts w:hint="eastAsia"/>
          <w:sz w:val="24"/>
        </w:rPr>
        <w:t>session</w:t>
      </w:r>
      <w:r w:rsidR="00961DAC">
        <w:rPr>
          <w:rFonts w:hint="eastAsia"/>
          <w:sz w:val="24"/>
          <w:vertAlign w:val="superscript"/>
        </w:rPr>
        <w:fldChar w:fldCharType="begin"/>
      </w:r>
      <w:r>
        <w:rPr>
          <w:rFonts w:hint="eastAsia"/>
          <w:sz w:val="24"/>
          <w:vertAlign w:val="superscript"/>
        </w:rPr>
        <w:instrText xml:space="preserve"> REF _Ref13484 \n </w:instrText>
      </w:r>
      <w:r w:rsidR="00961DAC">
        <w:rPr>
          <w:rFonts w:hint="eastAsia"/>
          <w:sz w:val="24"/>
          <w:vertAlign w:val="superscript"/>
        </w:rPr>
        <w:fldChar w:fldCharType="separate"/>
      </w:r>
      <w:r>
        <w:rPr>
          <w:rFonts w:hint="eastAsia"/>
          <w:sz w:val="24"/>
          <w:vertAlign w:val="superscript"/>
        </w:rPr>
        <w:t>[20]</w:t>
      </w:r>
      <w:r w:rsidR="00961DAC">
        <w:rPr>
          <w:rFonts w:hint="eastAsia"/>
          <w:sz w:val="24"/>
          <w:vertAlign w:val="superscript"/>
        </w:rPr>
        <w:fldChar w:fldCharType="end"/>
      </w:r>
      <w:r>
        <w:rPr>
          <w:rFonts w:hint="eastAsia"/>
          <w:sz w:val="24"/>
        </w:rPr>
        <w:t>存储当前已选的试题的</w:t>
      </w:r>
      <w:r>
        <w:rPr>
          <w:rFonts w:hint="eastAsia"/>
          <w:sz w:val="24"/>
        </w:rPr>
        <w:t>id</w:t>
      </w:r>
      <w:r>
        <w:rPr>
          <w:rFonts w:hint="eastAsia"/>
          <w:sz w:val="24"/>
        </w:rPr>
        <w:t>，这样做的好处是：当用户切换页面时，后台仍然会记住你当前已选择的试题，切回选题页面，试题篮中不会清空你之前选择的题目。在当前试卷页面也是如此，用户随意切换页面，系统不会清空你已设置好的试卷标题等属性。</w:t>
      </w:r>
    </w:p>
    <w:p w:rsidR="0074560E" w:rsidRDefault="0059241A">
      <w:pPr>
        <w:ind w:firstLine="420"/>
        <w:rPr>
          <w:sz w:val="24"/>
        </w:rPr>
      </w:pPr>
      <w:r>
        <w:rPr>
          <w:rFonts w:hint="eastAsia"/>
          <w:sz w:val="24"/>
        </w:rPr>
        <w:t>在挑选过程中，用户可能会忘记自己选择题目的类型和对应的数量，所以这时候需要一个试题篮，当用户选择或者移除试题时，试题篮都会有相应的变化，这样可以让用户挑选试题时对自己已选的试题有一个更加直观的了解。</w:t>
      </w:r>
    </w:p>
    <w:p w:rsidR="0074560E" w:rsidRDefault="0059241A">
      <w:pPr>
        <w:rPr>
          <w:sz w:val="24"/>
        </w:rPr>
      </w:pPr>
      <w:r>
        <w:rPr>
          <w:rFonts w:hint="eastAsia"/>
          <w:sz w:val="24"/>
        </w:rPr>
        <w:tab/>
      </w:r>
      <w:r>
        <w:rPr>
          <w:rFonts w:hint="eastAsia"/>
          <w:sz w:val="24"/>
        </w:rPr>
        <w:t>当用户挑选试题完毕后，点击试题篮中的生成试卷，页面将跳到当前试卷的页面，用户会看见自己已选的试题组成的一套试卷，也可以直接点击当前试卷跳转页面。</w:t>
      </w:r>
    </w:p>
    <w:p w:rsidR="0074560E" w:rsidRDefault="0059241A">
      <w:pPr>
        <w:jc w:val="center"/>
      </w:pPr>
      <w:r>
        <w:rPr>
          <w:noProof/>
        </w:rPr>
        <w:drawing>
          <wp:inline distT="0" distB="0" distL="0" distR="0">
            <wp:extent cx="5288280" cy="3891280"/>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3"/>
                    <a:stretch>
                      <a:fillRect/>
                    </a:stretch>
                  </pic:blipFill>
                  <pic:spPr>
                    <a:xfrm>
                      <a:off x="0" y="0"/>
                      <a:ext cx="5299110" cy="3899110"/>
                    </a:xfrm>
                    <a:prstGeom prst="rect">
                      <a:avLst/>
                    </a:prstGeom>
                  </pic:spPr>
                </pic:pic>
              </a:graphicData>
            </a:graphic>
          </wp:inline>
        </w:drawing>
      </w:r>
    </w:p>
    <w:p w:rsidR="0074560E" w:rsidRDefault="0074560E"/>
    <w:p w:rsidR="0074560E" w:rsidRDefault="0074560E"/>
    <w:p w:rsidR="0074560E" w:rsidRDefault="0059241A">
      <w:pPr>
        <w:pStyle w:val="ae"/>
        <w:numPr>
          <w:ilvl w:val="0"/>
          <w:numId w:val="12"/>
        </w:numPr>
        <w:ind w:firstLineChars="0"/>
        <w:rPr>
          <w:sz w:val="24"/>
        </w:rPr>
      </w:pPr>
      <w:r>
        <w:rPr>
          <w:rFonts w:hint="eastAsia"/>
          <w:sz w:val="24"/>
        </w:rPr>
        <w:t>选择试题时的部分后台代码：</w:t>
      </w:r>
    </w:p>
    <w:p w:rsidR="0074560E" w:rsidRDefault="0059241A">
      <w:pPr>
        <w:ind w:firstLine="360"/>
        <w:rPr>
          <w:sz w:val="24"/>
        </w:rPr>
      </w:pPr>
      <w:r>
        <w:rPr>
          <w:sz w:val="24"/>
        </w:rPr>
        <w:t>String id = request.getParameter("id");</w:t>
      </w:r>
    </w:p>
    <w:p w:rsidR="0074560E" w:rsidRDefault="0059241A">
      <w:pPr>
        <w:ind w:firstLine="360"/>
        <w:rPr>
          <w:sz w:val="24"/>
        </w:rPr>
      </w:pPr>
      <w:r>
        <w:rPr>
          <w:sz w:val="24"/>
        </w:rPr>
        <w:t>Set&lt;String&gt; nowList;</w:t>
      </w:r>
    </w:p>
    <w:p w:rsidR="0074560E" w:rsidRDefault="0059241A">
      <w:pPr>
        <w:ind w:firstLine="360"/>
        <w:rPr>
          <w:sz w:val="24"/>
        </w:rPr>
      </w:pPr>
      <w:r>
        <w:rPr>
          <w:sz w:val="24"/>
        </w:rPr>
        <w:t>if(session.getAttribute("nowList") == null){</w:t>
      </w:r>
    </w:p>
    <w:p w:rsidR="0074560E" w:rsidRDefault="0059241A">
      <w:pPr>
        <w:ind w:left="420" w:firstLineChars="175" w:firstLine="420"/>
        <w:rPr>
          <w:sz w:val="24"/>
        </w:rPr>
      </w:pPr>
      <w:r>
        <w:rPr>
          <w:sz w:val="24"/>
        </w:rPr>
        <w:t>nowList = new TreeSet&lt;&gt;();</w:t>
      </w:r>
    </w:p>
    <w:p w:rsidR="0074560E" w:rsidRDefault="0059241A">
      <w:pPr>
        <w:ind w:firstLine="420"/>
        <w:rPr>
          <w:sz w:val="24"/>
        </w:rPr>
      </w:pPr>
      <w:r>
        <w:rPr>
          <w:sz w:val="24"/>
        </w:rPr>
        <w:t>}else{</w:t>
      </w:r>
    </w:p>
    <w:p w:rsidR="0074560E" w:rsidRDefault="0059241A">
      <w:pPr>
        <w:ind w:left="420" w:firstLineChars="175" w:firstLine="420"/>
        <w:jc w:val="left"/>
        <w:rPr>
          <w:sz w:val="24"/>
        </w:rPr>
      </w:pPr>
      <w:r>
        <w:rPr>
          <w:sz w:val="24"/>
        </w:rPr>
        <w:t>nowList = (TreeSet)session.getAttribute("nowList");</w:t>
      </w:r>
    </w:p>
    <w:p w:rsidR="0074560E" w:rsidRDefault="0059241A">
      <w:pPr>
        <w:ind w:firstLine="420"/>
        <w:rPr>
          <w:sz w:val="24"/>
        </w:rPr>
      </w:pPr>
      <w:r>
        <w:rPr>
          <w:sz w:val="24"/>
        </w:rPr>
        <w:t>}</w:t>
      </w:r>
    </w:p>
    <w:p w:rsidR="0074560E" w:rsidRDefault="0059241A">
      <w:pPr>
        <w:ind w:firstLine="360"/>
        <w:rPr>
          <w:sz w:val="24"/>
        </w:rPr>
      </w:pPr>
      <w:r>
        <w:rPr>
          <w:rFonts w:hint="eastAsia"/>
          <w:sz w:val="24"/>
        </w:rPr>
        <w:t>//</w:t>
      </w:r>
      <w:r>
        <w:rPr>
          <w:rFonts w:hint="eastAsia"/>
          <w:sz w:val="24"/>
        </w:rPr>
        <w:t>将已选择的题目的</w:t>
      </w:r>
      <w:r>
        <w:rPr>
          <w:rFonts w:hint="eastAsia"/>
          <w:sz w:val="24"/>
        </w:rPr>
        <w:t>id</w:t>
      </w:r>
      <w:r>
        <w:rPr>
          <w:rFonts w:hint="eastAsia"/>
          <w:sz w:val="24"/>
        </w:rPr>
        <w:t>放入</w:t>
      </w:r>
      <w:r>
        <w:rPr>
          <w:rFonts w:hint="eastAsia"/>
          <w:sz w:val="24"/>
        </w:rPr>
        <w:t>noeList</w:t>
      </w:r>
      <w:r>
        <w:rPr>
          <w:rFonts w:hint="eastAsia"/>
          <w:sz w:val="24"/>
        </w:rPr>
        <w:t>中然后放入</w:t>
      </w:r>
      <w:r>
        <w:rPr>
          <w:rFonts w:hint="eastAsia"/>
          <w:sz w:val="24"/>
        </w:rPr>
        <w:t>session</w:t>
      </w:r>
      <w:r>
        <w:rPr>
          <w:rFonts w:hint="eastAsia"/>
          <w:sz w:val="24"/>
        </w:rPr>
        <w:t>中</w:t>
      </w:r>
    </w:p>
    <w:p w:rsidR="0074560E" w:rsidRDefault="0059241A">
      <w:pPr>
        <w:ind w:firstLine="360"/>
        <w:rPr>
          <w:sz w:val="24"/>
        </w:rPr>
      </w:pPr>
      <w:r>
        <w:rPr>
          <w:sz w:val="24"/>
        </w:rPr>
        <w:t>nowList.add(id);</w:t>
      </w:r>
    </w:p>
    <w:p w:rsidR="0074560E" w:rsidRDefault="0074560E">
      <w:pPr>
        <w:ind w:left="420" w:firstLineChars="175" w:firstLine="420"/>
        <w:rPr>
          <w:sz w:val="24"/>
        </w:rPr>
      </w:pPr>
    </w:p>
    <w:p w:rsidR="0074560E" w:rsidRDefault="0059241A">
      <w:pPr>
        <w:pStyle w:val="ae"/>
        <w:numPr>
          <w:ilvl w:val="0"/>
          <w:numId w:val="12"/>
        </w:numPr>
        <w:ind w:firstLineChars="0"/>
        <w:jc w:val="left"/>
        <w:rPr>
          <w:sz w:val="24"/>
        </w:rPr>
      </w:pPr>
      <w:r>
        <w:rPr>
          <w:rFonts w:hint="eastAsia"/>
          <w:sz w:val="24"/>
        </w:rPr>
        <w:t>当点击生成试卷时，后台需要将已经选择的试题进行处理，即将之前存在</w:t>
      </w:r>
      <w:r>
        <w:rPr>
          <w:rFonts w:hint="eastAsia"/>
          <w:sz w:val="24"/>
        </w:rPr>
        <w:t>session</w:t>
      </w:r>
      <w:r>
        <w:rPr>
          <w:rFonts w:hint="eastAsia"/>
          <w:sz w:val="24"/>
        </w:rPr>
        <w:t>中的试题</w:t>
      </w:r>
      <w:r>
        <w:rPr>
          <w:rFonts w:hint="eastAsia"/>
          <w:sz w:val="24"/>
        </w:rPr>
        <w:t>ID</w:t>
      </w:r>
      <w:r>
        <w:rPr>
          <w:rFonts w:hint="eastAsia"/>
          <w:sz w:val="24"/>
        </w:rPr>
        <w:t>的链表取出来，然后分类传到当前试卷的页面上进行展示。要注意的是需要考虑到试题篮中没有试题的情况。</w:t>
      </w:r>
    </w:p>
    <w:p w:rsidR="0074560E" w:rsidRDefault="0059241A">
      <w:pPr>
        <w:pStyle w:val="ae"/>
        <w:ind w:left="840" w:firstLineChars="0" w:firstLine="0"/>
        <w:jc w:val="left"/>
        <w:rPr>
          <w:sz w:val="24"/>
        </w:rPr>
      </w:pPr>
      <w:r>
        <w:rPr>
          <w:rFonts w:hint="eastAsia"/>
          <w:sz w:val="24"/>
        </w:rPr>
        <w:t>if(session.getAttribute(</w:t>
      </w:r>
      <w:r>
        <w:rPr>
          <w:sz w:val="24"/>
        </w:rPr>
        <w:t>“</w:t>
      </w:r>
      <w:r>
        <w:rPr>
          <w:rFonts w:hint="eastAsia"/>
          <w:sz w:val="24"/>
        </w:rPr>
        <w:t>nowList</w:t>
      </w:r>
      <w:r>
        <w:rPr>
          <w:sz w:val="24"/>
        </w:rPr>
        <w:t>”</w:t>
      </w:r>
      <w:r>
        <w:rPr>
          <w:rFonts w:hint="eastAsia"/>
          <w:sz w:val="24"/>
        </w:rPr>
        <w:t>) == null){</w:t>
      </w:r>
    </w:p>
    <w:p w:rsidR="0074560E" w:rsidRDefault="0059241A">
      <w:pPr>
        <w:ind w:left="420" w:firstLine="420"/>
        <w:rPr>
          <w:sz w:val="24"/>
        </w:rPr>
      </w:pPr>
      <w:r>
        <w:rPr>
          <w:rFonts w:hint="eastAsia"/>
          <w:sz w:val="24"/>
        </w:rPr>
        <w:tab/>
        <w:t>model.addAttribute(</w:t>
      </w:r>
      <w:r>
        <w:rPr>
          <w:sz w:val="24"/>
        </w:rPr>
        <w:t>“</w:t>
      </w:r>
      <w:r>
        <w:rPr>
          <w:rFonts w:hint="eastAsia"/>
          <w:sz w:val="24"/>
        </w:rPr>
        <w:t>msg</w:t>
      </w:r>
      <w:r>
        <w:rPr>
          <w:sz w:val="24"/>
        </w:rPr>
        <w:t>”</w:t>
      </w:r>
      <w:r>
        <w:rPr>
          <w:rFonts w:hint="eastAsia"/>
          <w:sz w:val="24"/>
        </w:rPr>
        <w:t xml:space="preserve"> , </w:t>
      </w:r>
      <w:r>
        <w:rPr>
          <w:sz w:val="24"/>
        </w:rPr>
        <w:t>“</w:t>
      </w:r>
      <w:r>
        <w:rPr>
          <w:rFonts w:hint="eastAsia"/>
          <w:sz w:val="24"/>
        </w:rPr>
        <w:t>当前没有选择题目！</w:t>
      </w:r>
      <w:r>
        <w:rPr>
          <w:sz w:val="24"/>
        </w:rPr>
        <w:t>”</w:t>
      </w:r>
      <w:r>
        <w:rPr>
          <w:rFonts w:hint="eastAsia"/>
          <w:sz w:val="24"/>
        </w:rPr>
        <w:t>);</w:t>
      </w:r>
    </w:p>
    <w:p w:rsidR="0074560E" w:rsidRDefault="0059241A">
      <w:pPr>
        <w:pStyle w:val="ae"/>
        <w:ind w:left="840" w:firstLineChars="0" w:firstLine="0"/>
        <w:jc w:val="left"/>
        <w:rPr>
          <w:sz w:val="24"/>
        </w:rPr>
      </w:pPr>
      <w:r>
        <w:rPr>
          <w:rFonts w:hint="eastAsia"/>
          <w:sz w:val="24"/>
        </w:rPr>
        <w:t>}else{</w:t>
      </w:r>
    </w:p>
    <w:p w:rsidR="0074560E" w:rsidRDefault="0059241A">
      <w:pPr>
        <w:pStyle w:val="ae"/>
        <w:ind w:left="780" w:firstLineChars="0" w:firstLine="60"/>
        <w:rPr>
          <w:sz w:val="24"/>
        </w:rPr>
      </w:pPr>
      <w:r>
        <w:rPr>
          <w:rFonts w:hint="eastAsia"/>
          <w:sz w:val="24"/>
        </w:rPr>
        <w:tab/>
        <w:t>Set&lt;String&gt; nowList;</w:t>
      </w:r>
    </w:p>
    <w:p w:rsidR="0074560E" w:rsidRDefault="0059241A">
      <w:pPr>
        <w:ind w:left="420" w:firstLine="420"/>
        <w:rPr>
          <w:sz w:val="24"/>
        </w:rPr>
      </w:pPr>
      <w:r>
        <w:rPr>
          <w:rFonts w:hint="eastAsia"/>
          <w:sz w:val="24"/>
        </w:rPr>
        <w:tab/>
        <w:t>nowList=(TreeSet)session.getAttribute(</w:t>
      </w:r>
      <w:r>
        <w:rPr>
          <w:sz w:val="24"/>
        </w:rPr>
        <w:t>“</w:t>
      </w:r>
      <w:r>
        <w:rPr>
          <w:rFonts w:hint="eastAsia"/>
          <w:sz w:val="24"/>
        </w:rPr>
        <w:t>nowList</w:t>
      </w:r>
      <w:r>
        <w:rPr>
          <w:sz w:val="24"/>
        </w:rPr>
        <w:t>”</w:t>
      </w:r>
      <w:r>
        <w:rPr>
          <w:rFonts w:hint="eastAsia"/>
          <w:sz w:val="24"/>
        </w:rPr>
        <w:t>);</w:t>
      </w:r>
    </w:p>
    <w:p w:rsidR="0074560E" w:rsidRDefault="0059241A">
      <w:pPr>
        <w:pStyle w:val="ae"/>
        <w:ind w:left="840" w:firstLineChars="0" w:firstLine="0"/>
        <w:jc w:val="left"/>
        <w:rPr>
          <w:sz w:val="24"/>
        </w:rPr>
      </w:pPr>
      <w:r>
        <w:rPr>
          <w:rFonts w:hint="eastAsia"/>
          <w:sz w:val="24"/>
        </w:rPr>
        <w:t>}</w:t>
      </w:r>
    </w:p>
    <w:p w:rsidR="0074560E" w:rsidRDefault="0059241A">
      <w:pPr>
        <w:ind w:left="360"/>
        <w:rPr>
          <w:sz w:val="24"/>
        </w:rPr>
      </w:pPr>
      <w:r>
        <w:rPr>
          <w:rFonts w:hint="eastAsia"/>
          <w:sz w:val="24"/>
        </w:rPr>
        <w:t>因为设置试题的唯一</w:t>
      </w:r>
      <w:r>
        <w:rPr>
          <w:rFonts w:hint="eastAsia"/>
          <w:sz w:val="24"/>
        </w:rPr>
        <w:t>id</w:t>
      </w:r>
      <w:r>
        <w:rPr>
          <w:rFonts w:hint="eastAsia"/>
          <w:sz w:val="24"/>
        </w:rPr>
        <w:t>开头</w:t>
      </w:r>
      <w:r>
        <w:rPr>
          <w:rFonts w:hint="eastAsia"/>
          <w:sz w:val="24"/>
        </w:rPr>
        <w:t>1</w:t>
      </w:r>
      <w:r>
        <w:rPr>
          <w:rFonts w:hint="eastAsia"/>
          <w:sz w:val="24"/>
        </w:rPr>
        <w:t>为单选，</w:t>
      </w:r>
      <w:r>
        <w:rPr>
          <w:rFonts w:hint="eastAsia"/>
          <w:sz w:val="24"/>
        </w:rPr>
        <w:t>2</w:t>
      </w:r>
      <w:r>
        <w:rPr>
          <w:rFonts w:hint="eastAsia"/>
          <w:sz w:val="24"/>
        </w:rPr>
        <w:t>为填空，</w:t>
      </w:r>
      <w:r>
        <w:rPr>
          <w:rFonts w:hint="eastAsia"/>
          <w:sz w:val="24"/>
        </w:rPr>
        <w:t>3</w:t>
      </w:r>
      <w:r>
        <w:rPr>
          <w:rFonts w:hint="eastAsia"/>
          <w:sz w:val="24"/>
        </w:rPr>
        <w:t>为大题，所以根据试题</w:t>
      </w:r>
      <w:r>
        <w:rPr>
          <w:rFonts w:hint="eastAsia"/>
          <w:sz w:val="24"/>
        </w:rPr>
        <w:t>id</w:t>
      </w:r>
      <w:r>
        <w:rPr>
          <w:rFonts w:hint="eastAsia"/>
          <w:sz w:val="24"/>
        </w:rPr>
        <w:t>将试题分类存储在</w:t>
      </w:r>
      <w:r>
        <w:rPr>
          <w:rFonts w:hint="eastAsia"/>
          <w:sz w:val="24"/>
        </w:rPr>
        <w:t>List</w:t>
      </w:r>
      <w:r>
        <w:rPr>
          <w:rFonts w:hint="eastAsia"/>
          <w:sz w:val="24"/>
        </w:rPr>
        <w:t>中。</w:t>
      </w:r>
    </w:p>
    <w:p w:rsidR="0074560E" w:rsidRDefault="0059241A">
      <w:pPr>
        <w:ind w:left="360"/>
        <w:rPr>
          <w:sz w:val="24"/>
        </w:rPr>
      </w:pPr>
      <w:r>
        <w:rPr>
          <w:rFonts w:hint="eastAsia"/>
          <w:sz w:val="24"/>
        </w:rPr>
        <w:tab/>
      </w:r>
      <w:r>
        <w:rPr>
          <w:rFonts w:hint="eastAsia"/>
          <w:sz w:val="24"/>
        </w:rPr>
        <w:tab/>
      </w:r>
      <w:r>
        <w:rPr>
          <w:sz w:val="24"/>
        </w:rPr>
        <w:t>for (String s : nowList) {</w:t>
      </w:r>
    </w:p>
    <w:p w:rsidR="0074560E" w:rsidRDefault="0059241A">
      <w:pPr>
        <w:ind w:left="360"/>
        <w:rPr>
          <w:sz w:val="24"/>
        </w:rPr>
      </w:pPr>
      <w:r>
        <w:rPr>
          <w:rFonts w:hint="eastAsia"/>
          <w:sz w:val="24"/>
        </w:rPr>
        <w:tab/>
      </w:r>
      <w:r>
        <w:rPr>
          <w:sz w:val="24"/>
        </w:rPr>
        <w:t>if(s.startsWith("1")){</w:t>
      </w:r>
    </w:p>
    <w:p w:rsidR="0074560E" w:rsidRDefault="0059241A">
      <w:pPr>
        <w:ind w:left="360"/>
        <w:rPr>
          <w:sz w:val="24"/>
        </w:rPr>
      </w:pPr>
      <w:r>
        <w:rPr>
          <w:rFonts w:hint="eastAsia"/>
          <w:sz w:val="24"/>
        </w:rPr>
        <w:tab/>
      </w:r>
      <w:r>
        <w:rPr>
          <w:rFonts w:hint="eastAsia"/>
          <w:sz w:val="24"/>
        </w:rPr>
        <w:tab/>
      </w:r>
      <w:r>
        <w:rPr>
          <w:sz w:val="24"/>
        </w:rPr>
        <w:t>c_list.add(qsl.doSelectQuestionById(s));</w:t>
      </w:r>
    </w:p>
    <w:p w:rsidR="0074560E" w:rsidRDefault="0059241A">
      <w:pPr>
        <w:ind w:left="360"/>
        <w:rPr>
          <w:sz w:val="24"/>
        </w:rPr>
      </w:pPr>
      <w:r>
        <w:rPr>
          <w:rFonts w:hint="eastAsia"/>
          <w:sz w:val="24"/>
        </w:rPr>
        <w:tab/>
      </w:r>
      <w:r>
        <w:rPr>
          <w:sz w:val="24"/>
        </w:rPr>
        <w:t>}else if(s.startsWith("2")){</w:t>
      </w:r>
    </w:p>
    <w:p w:rsidR="0074560E" w:rsidRDefault="0059241A">
      <w:pPr>
        <w:ind w:left="360"/>
        <w:rPr>
          <w:sz w:val="24"/>
        </w:rPr>
      </w:pPr>
      <w:r>
        <w:rPr>
          <w:rFonts w:hint="eastAsia"/>
          <w:sz w:val="24"/>
        </w:rPr>
        <w:tab/>
      </w:r>
      <w:r>
        <w:rPr>
          <w:rFonts w:hint="eastAsia"/>
          <w:sz w:val="24"/>
        </w:rPr>
        <w:tab/>
      </w:r>
      <w:r>
        <w:rPr>
          <w:sz w:val="24"/>
        </w:rPr>
        <w:t>f_list.add(qsl.doSelectQuestionById(s));</w:t>
      </w:r>
    </w:p>
    <w:p w:rsidR="0074560E" w:rsidRDefault="0059241A">
      <w:pPr>
        <w:ind w:left="360"/>
        <w:rPr>
          <w:sz w:val="24"/>
        </w:rPr>
      </w:pPr>
      <w:r>
        <w:rPr>
          <w:rFonts w:hint="eastAsia"/>
          <w:sz w:val="24"/>
        </w:rPr>
        <w:tab/>
      </w:r>
      <w:r>
        <w:rPr>
          <w:sz w:val="24"/>
        </w:rPr>
        <w:t>}else{</w:t>
      </w:r>
    </w:p>
    <w:p w:rsidR="0074560E" w:rsidRDefault="0059241A">
      <w:pPr>
        <w:ind w:left="360"/>
        <w:rPr>
          <w:sz w:val="24"/>
        </w:rPr>
      </w:pPr>
      <w:r>
        <w:rPr>
          <w:rFonts w:hint="eastAsia"/>
          <w:sz w:val="24"/>
        </w:rPr>
        <w:tab/>
      </w:r>
      <w:r>
        <w:rPr>
          <w:sz w:val="24"/>
        </w:rPr>
        <w:t>b_list.add(qsl.doSelectQuestionById(s));</w:t>
      </w:r>
    </w:p>
    <w:p w:rsidR="0074560E" w:rsidRDefault="0059241A">
      <w:pPr>
        <w:ind w:left="360"/>
        <w:rPr>
          <w:sz w:val="24"/>
        </w:rPr>
      </w:pPr>
      <w:r>
        <w:rPr>
          <w:rFonts w:hint="eastAsia"/>
          <w:sz w:val="24"/>
        </w:rPr>
        <w:tab/>
      </w:r>
      <w:r>
        <w:rPr>
          <w:sz w:val="24"/>
        </w:rPr>
        <w:t>}</w:t>
      </w:r>
    </w:p>
    <w:p w:rsidR="0074560E" w:rsidRDefault="0059241A">
      <w:pPr>
        <w:ind w:left="780" w:firstLine="60"/>
        <w:rPr>
          <w:sz w:val="24"/>
        </w:rPr>
      </w:pPr>
      <w:r>
        <w:rPr>
          <w:sz w:val="24"/>
        </w:rPr>
        <w:t>}</w:t>
      </w:r>
    </w:p>
    <w:p w:rsidR="0074560E" w:rsidRDefault="0074560E">
      <w:pPr>
        <w:rPr>
          <w:sz w:val="24"/>
        </w:rPr>
      </w:pPr>
    </w:p>
    <w:p w:rsidR="0074560E" w:rsidRDefault="0074560E">
      <w:pPr>
        <w:rPr>
          <w:sz w:val="24"/>
        </w:rPr>
      </w:pPr>
    </w:p>
    <w:p w:rsidR="0074560E" w:rsidRDefault="0059241A">
      <w:pPr>
        <w:pStyle w:val="3"/>
        <w:spacing w:line="240" w:lineRule="auto"/>
        <w:rPr>
          <w:rFonts w:eastAsia="宋体"/>
          <w:b w:val="0"/>
          <w:bCs w:val="0"/>
          <w:sz w:val="24"/>
          <w:szCs w:val="24"/>
        </w:rPr>
      </w:pPr>
      <w:bookmarkStart w:id="109" w:name="_Toc5780"/>
      <w:r>
        <w:rPr>
          <w:rFonts w:eastAsia="宋体" w:hint="eastAsia"/>
          <w:b w:val="0"/>
          <w:bCs w:val="0"/>
          <w:sz w:val="24"/>
          <w:szCs w:val="24"/>
        </w:rPr>
        <w:t>4.2.2</w:t>
      </w:r>
      <w:r>
        <w:rPr>
          <w:rFonts w:eastAsia="宋体" w:hint="eastAsia"/>
          <w:b w:val="0"/>
          <w:bCs w:val="0"/>
          <w:sz w:val="24"/>
          <w:szCs w:val="24"/>
        </w:rPr>
        <w:t>自动组卷</w:t>
      </w:r>
      <w:bookmarkEnd w:id="109"/>
    </w:p>
    <w:p w:rsidR="0074560E" w:rsidRDefault="0059241A">
      <w:pPr>
        <w:rPr>
          <w:sz w:val="24"/>
        </w:rPr>
      </w:pPr>
      <w:r>
        <w:rPr>
          <w:rFonts w:hint="eastAsia"/>
        </w:rPr>
        <w:tab/>
      </w:r>
      <w:r>
        <w:rPr>
          <w:rFonts w:hint="eastAsia"/>
          <w:sz w:val="24"/>
        </w:rPr>
        <w:t>自动组卷的功能就是将试卷必需的属性信息填写完整后，点击生成试卷就能生成一套试卷。</w:t>
      </w:r>
    </w:p>
    <w:p w:rsidR="0074560E" w:rsidRDefault="0074560E"/>
    <w:p w:rsidR="0074560E" w:rsidRDefault="0059241A">
      <w:pPr>
        <w:jc w:val="center"/>
      </w:pPr>
      <w:r>
        <w:rPr>
          <w:noProof/>
        </w:rPr>
        <w:drawing>
          <wp:inline distT="0" distB="0" distL="0" distR="0">
            <wp:extent cx="5486400" cy="40093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4"/>
                    <a:stretch>
                      <a:fillRect/>
                    </a:stretch>
                  </pic:blipFill>
                  <pic:spPr>
                    <a:xfrm>
                      <a:off x="0" y="0"/>
                      <a:ext cx="5486400" cy="4009390"/>
                    </a:xfrm>
                    <a:prstGeom prst="rect">
                      <a:avLst/>
                    </a:prstGeom>
                  </pic:spPr>
                </pic:pic>
              </a:graphicData>
            </a:graphic>
          </wp:inline>
        </w:drawing>
      </w:r>
    </w:p>
    <w:p w:rsidR="0074560E" w:rsidRDefault="0074560E">
      <w:pPr>
        <w:rPr>
          <w:sz w:val="24"/>
        </w:rPr>
      </w:pPr>
    </w:p>
    <w:p w:rsidR="0074560E" w:rsidRDefault="0059241A">
      <w:pPr>
        <w:pStyle w:val="ae"/>
        <w:numPr>
          <w:ilvl w:val="0"/>
          <w:numId w:val="13"/>
        </w:numPr>
        <w:ind w:firstLineChars="0"/>
        <w:rPr>
          <w:sz w:val="24"/>
        </w:rPr>
      </w:pPr>
      <w:r>
        <w:rPr>
          <w:rFonts w:hint="eastAsia"/>
          <w:sz w:val="24"/>
        </w:rPr>
        <w:t>填写题目数量的时候，系统要限制它只能填写</w:t>
      </w:r>
      <w:r>
        <w:rPr>
          <w:rFonts w:hint="eastAsia"/>
          <w:sz w:val="24"/>
        </w:rPr>
        <w:t>0~100</w:t>
      </w:r>
      <w:r>
        <w:rPr>
          <w:rFonts w:hint="eastAsia"/>
          <w:sz w:val="24"/>
        </w:rPr>
        <w:t>之内的正整数，这需要在前端使用</w:t>
      </w:r>
      <w:r>
        <w:rPr>
          <w:rFonts w:hint="eastAsia"/>
          <w:sz w:val="24"/>
        </w:rPr>
        <w:t>JS</w:t>
      </w:r>
      <w:r>
        <w:rPr>
          <w:rFonts w:hint="eastAsia"/>
          <w:sz w:val="24"/>
        </w:rPr>
        <w:t>监听这三个</w:t>
      </w:r>
      <w:r>
        <w:rPr>
          <w:rFonts w:hint="eastAsia"/>
          <w:sz w:val="24"/>
        </w:rPr>
        <w:t>input</w:t>
      </w:r>
      <w:r>
        <w:rPr>
          <w:rFonts w:hint="eastAsia"/>
          <w:sz w:val="24"/>
        </w:rPr>
        <w:t>。</w:t>
      </w:r>
    </w:p>
    <w:p w:rsidR="0074560E" w:rsidRDefault="0059241A">
      <w:pPr>
        <w:ind w:left="360"/>
        <w:jc w:val="left"/>
        <w:rPr>
          <w:sz w:val="24"/>
        </w:rPr>
      </w:pPr>
      <w:r>
        <w:rPr>
          <w:sz w:val="24"/>
        </w:rPr>
        <w:t xml:space="preserve"> $(document).on("inputpropertychange",".question-set input",function(){</w:t>
      </w:r>
    </w:p>
    <w:p w:rsidR="0074560E" w:rsidRDefault="0059241A">
      <w:pPr>
        <w:ind w:left="360"/>
        <w:rPr>
          <w:sz w:val="24"/>
        </w:rPr>
      </w:pPr>
      <w:r>
        <w:rPr>
          <w:sz w:val="24"/>
        </w:rPr>
        <w:t xml:space="preserve">        var limitNum = $(this).val().replace(/[^0-9]+/g, "");</w:t>
      </w:r>
    </w:p>
    <w:p w:rsidR="0074560E" w:rsidRDefault="0059241A">
      <w:pPr>
        <w:ind w:left="360"/>
        <w:rPr>
          <w:sz w:val="24"/>
        </w:rPr>
      </w:pPr>
      <w:r>
        <w:rPr>
          <w:sz w:val="24"/>
        </w:rPr>
        <w:t xml:space="preserve">        if(limitNum&gt;=0&amp;&amp;limitNum&lt;=100){</w:t>
      </w:r>
    </w:p>
    <w:p w:rsidR="0074560E" w:rsidRDefault="0059241A">
      <w:pPr>
        <w:ind w:left="360"/>
        <w:rPr>
          <w:sz w:val="24"/>
        </w:rPr>
      </w:pPr>
      <w:r>
        <w:rPr>
          <w:sz w:val="24"/>
        </w:rPr>
        <w:t xml:space="preserve">            $(this).val(limitNum);</w:t>
      </w:r>
    </w:p>
    <w:p w:rsidR="0074560E" w:rsidRDefault="0059241A">
      <w:pPr>
        <w:ind w:left="360"/>
        <w:rPr>
          <w:sz w:val="24"/>
        </w:rPr>
      </w:pPr>
      <w:r>
        <w:rPr>
          <w:sz w:val="24"/>
        </w:rPr>
        <w:t xml:space="preserve">        }else{</w:t>
      </w:r>
    </w:p>
    <w:p w:rsidR="0074560E" w:rsidRDefault="0059241A">
      <w:pPr>
        <w:ind w:left="360"/>
        <w:rPr>
          <w:sz w:val="24"/>
        </w:rPr>
      </w:pPr>
      <w:r>
        <w:rPr>
          <w:sz w:val="24"/>
        </w:rPr>
        <w:t xml:space="preserve">            $(this).val("99");</w:t>
      </w:r>
    </w:p>
    <w:p w:rsidR="0074560E" w:rsidRDefault="0059241A">
      <w:pPr>
        <w:ind w:left="360"/>
        <w:rPr>
          <w:sz w:val="24"/>
        </w:rPr>
      </w:pPr>
      <w:r>
        <w:rPr>
          <w:sz w:val="24"/>
        </w:rPr>
        <w:t xml:space="preserve">        }</w:t>
      </w:r>
    </w:p>
    <w:p w:rsidR="0074560E" w:rsidRDefault="0059241A">
      <w:pPr>
        <w:ind w:left="360"/>
        <w:rPr>
          <w:sz w:val="24"/>
        </w:rPr>
      </w:pPr>
      <w:r>
        <w:rPr>
          <w:sz w:val="24"/>
        </w:rPr>
        <w:t xml:space="preserve">    });</w:t>
      </w:r>
    </w:p>
    <w:p w:rsidR="0074560E" w:rsidRDefault="0074560E">
      <w:pPr>
        <w:pStyle w:val="ae"/>
        <w:ind w:firstLineChars="0" w:firstLine="0"/>
        <w:rPr>
          <w:sz w:val="24"/>
        </w:rPr>
      </w:pPr>
    </w:p>
    <w:p w:rsidR="0074560E" w:rsidRDefault="0074560E">
      <w:pPr>
        <w:pStyle w:val="ae"/>
        <w:ind w:firstLineChars="0" w:firstLine="0"/>
        <w:rPr>
          <w:sz w:val="24"/>
        </w:rPr>
      </w:pPr>
    </w:p>
    <w:p w:rsidR="0074560E" w:rsidRDefault="0059241A">
      <w:pPr>
        <w:pStyle w:val="ae"/>
        <w:numPr>
          <w:ilvl w:val="0"/>
          <w:numId w:val="13"/>
        </w:numPr>
        <w:ind w:firstLineChars="0"/>
        <w:rPr>
          <w:sz w:val="24"/>
        </w:rPr>
      </w:pPr>
      <w:r>
        <w:rPr>
          <w:rFonts w:hint="eastAsia"/>
          <w:sz w:val="24"/>
        </w:rPr>
        <w:t>自动组卷中随机获取试题的方法：</w:t>
      </w:r>
    </w:p>
    <w:p w:rsidR="0074560E" w:rsidRDefault="0059241A">
      <w:pPr>
        <w:ind w:firstLine="360"/>
        <w:rPr>
          <w:sz w:val="24"/>
        </w:rPr>
      </w:pPr>
      <w:r>
        <w:rPr>
          <w:rFonts w:hint="eastAsia"/>
          <w:sz w:val="24"/>
        </w:rPr>
        <w:t>//</w:t>
      </w:r>
      <w:r>
        <w:rPr>
          <w:rFonts w:hint="eastAsia"/>
          <w:sz w:val="24"/>
        </w:rPr>
        <w:t>随机取得</w:t>
      </w:r>
      <w:r>
        <w:rPr>
          <w:rFonts w:hint="eastAsia"/>
          <w:sz w:val="24"/>
        </w:rPr>
        <w:t>type</w:t>
      </w:r>
      <w:r>
        <w:rPr>
          <w:rFonts w:hint="eastAsia"/>
          <w:sz w:val="24"/>
        </w:rPr>
        <w:t>类型的</w:t>
      </w:r>
      <w:r>
        <w:rPr>
          <w:rFonts w:hint="eastAsia"/>
          <w:sz w:val="24"/>
        </w:rPr>
        <w:t>num</w:t>
      </w:r>
      <w:r>
        <w:rPr>
          <w:rFonts w:hint="eastAsia"/>
          <w:sz w:val="24"/>
        </w:rPr>
        <w:t>道题目</w:t>
      </w:r>
    </w:p>
    <w:p w:rsidR="0074560E" w:rsidRDefault="0059241A">
      <w:pPr>
        <w:pStyle w:val="ae"/>
        <w:ind w:firstLineChars="0" w:firstLine="360"/>
        <w:rPr>
          <w:sz w:val="24"/>
        </w:rPr>
      </w:pPr>
      <w:r>
        <w:rPr>
          <w:sz w:val="24"/>
        </w:rPr>
        <w:t>public List&lt;String&gt; randGetQuestion(int num , String type , String sub){</w:t>
      </w:r>
    </w:p>
    <w:p w:rsidR="0074560E" w:rsidRDefault="0059241A">
      <w:pPr>
        <w:pStyle w:val="ae"/>
        <w:ind w:left="360" w:firstLine="480"/>
        <w:rPr>
          <w:sz w:val="24"/>
        </w:rPr>
      </w:pPr>
      <w:r>
        <w:rPr>
          <w:sz w:val="24"/>
        </w:rPr>
        <w:t>List&lt;String&gt; ids = qsl.doSelectIdByType(type,sub);</w:t>
      </w:r>
    </w:p>
    <w:p w:rsidR="0074560E" w:rsidRDefault="0059241A">
      <w:pPr>
        <w:pStyle w:val="ae"/>
        <w:ind w:left="360" w:firstLine="480"/>
        <w:rPr>
          <w:sz w:val="24"/>
        </w:rPr>
      </w:pPr>
      <w:r>
        <w:rPr>
          <w:sz w:val="24"/>
        </w:rPr>
        <w:t>Collections.shuffle(ids);</w:t>
      </w:r>
    </w:p>
    <w:p w:rsidR="0074560E" w:rsidRDefault="0059241A">
      <w:pPr>
        <w:pStyle w:val="ae"/>
        <w:ind w:left="360" w:firstLine="480"/>
        <w:rPr>
          <w:sz w:val="24"/>
        </w:rPr>
      </w:pPr>
      <w:r>
        <w:rPr>
          <w:sz w:val="24"/>
        </w:rPr>
        <w:t>return ids.subList(0,num);</w:t>
      </w:r>
    </w:p>
    <w:p w:rsidR="0074560E" w:rsidRDefault="0059241A">
      <w:pPr>
        <w:pStyle w:val="ae"/>
        <w:ind w:left="360" w:firstLineChars="0" w:firstLine="0"/>
        <w:rPr>
          <w:sz w:val="24"/>
        </w:rPr>
      </w:pPr>
      <w:r>
        <w:rPr>
          <w:sz w:val="24"/>
        </w:rPr>
        <w:t>}</w:t>
      </w:r>
    </w:p>
    <w:p w:rsidR="0074560E" w:rsidRDefault="0074560E">
      <w:pPr>
        <w:pStyle w:val="ae"/>
        <w:ind w:left="360" w:firstLineChars="0" w:firstLine="0"/>
        <w:rPr>
          <w:sz w:val="24"/>
        </w:rPr>
      </w:pPr>
    </w:p>
    <w:p w:rsidR="0074560E" w:rsidRDefault="0059241A">
      <w:pPr>
        <w:pStyle w:val="2"/>
        <w:ind w:firstLine="0"/>
        <w:jc w:val="left"/>
        <w:rPr>
          <w:rFonts w:eastAsia="宋体"/>
        </w:rPr>
      </w:pPr>
      <w:bookmarkStart w:id="110" w:name="_Toc10433"/>
      <w:r>
        <w:rPr>
          <w:rFonts w:eastAsia="宋体" w:hint="eastAsia"/>
        </w:rPr>
        <w:t>4.3</w:t>
      </w:r>
      <w:r>
        <w:rPr>
          <w:rFonts w:eastAsia="宋体" w:hint="eastAsia"/>
        </w:rPr>
        <w:t>试卷下载</w:t>
      </w:r>
      <w:bookmarkEnd w:id="110"/>
    </w:p>
    <w:p w:rsidR="0074560E" w:rsidRDefault="0059241A">
      <w:pPr>
        <w:rPr>
          <w:sz w:val="24"/>
        </w:rPr>
      </w:pPr>
      <w:r>
        <w:rPr>
          <w:rFonts w:hint="eastAsia"/>
          <w:sz w:val="24"/>
        </w:rPr>
        <w:tab/>
      </w:r>
      <w:r>
        <w:rPr>
          <w:rFonts w:hint="eastAsia"/>
          <w:sz w:val="24"/>
        </w:rPr>
        <w:t>组卷的最终目的还是为了考试，由于学校环境不同，考试科目知识繁琐度不一致等等一些因素的存在，如今的考试是线上线下并存的模式。如果是线上考试需要，那系统可以创建一个接口，与需要试卷的考试系统相对接，考试系统只需要调用接口就能获取该系统组成的试卷。而如果是线下考试需要，仍然需要从计算机上打印成纸质试卷，于是本系统提供了一个试卷下载的功能，其中使用</w:t>
      </w:r>
      <w:r>
        <w:rPr>
          <w:rFonts w:hint="eastAsia"/>
          <w:sz w:val="24"/>
        </w:rPr>
        <w:t>FreeMarker</w:t>
      </w:r>
      <w:r>
        <w:rPr>
          <w:rFonts w:hint="eastAsia"/>
          <w:sz w:val="24"/>
        </w:rPr>
        <w:t>模板引擎制作</w:t>
      </w:r>
      <w:r>
        <w:rPr>
          <w:rFonts w:hint="eastAsia"/>
          <w:sz w:val="24"/>
        </w:rPr>
        <w:t>word</w:t>
      </w:r>
      <w:r>
        <w:rPr>
          <w:rFonts w:hint="eastAsia"/>
          <w:sz w:val="24"/>
        </w:rPr>
        <w:t>模板</w:t>
      </w:r>
      <w:r w:rsidR="00961DAC">
        <w:rPr>
          <w:rFonts w:hint="eastAsia"/>
          <w:sz w:val="24"/>
          <w:vertAlign w:val="superscript"/>
        </w:rPr>
        <w:fldChar w:fldCharType="begin"/>
      </w:r>
      <w:r>
        <w:rPr>
          <w:rFonts w:hint="eastAsia"/>
          <w:sz w:val="24"/>
          <w:vertAlign w:val="superscript"/>
        </w:rPr>
        <w:instrText xml:space="preserve"> REF _Ref15201 \n </w:instrText>
      </w:r>
      <w:r w:rsidR="00961DAC">
        <w:rPr>
          <w:rFonts w:hint="eastAsia"/>
          <w:sz w:val="24"/>
          <w:vertAlign w:val="superscript"/>
        </w:rPr>
        <w:fldChar w:fldCharType="separate"/>
      </w:r>
      <w:r>
        <w:rPr>
          <w:rFonts w:hint="eastAsia"/>
          <w:sz w:val="24"/>
          <w:vertAlign w:val="superscript"/>
        </w:rPr>
        <w:t>[21]</w:t>
      </w:r>
      <w:r w:rsidR="00961DAC">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用户可以在当前试卷的页面直接下载试卷，而不需要保存。</w:t>
      </w:r>
    </w:p>
    <w:p w:rsidR="0074560E" w:rsidRDefault="0059241A">
      <w:pPr>
        <w:jc w:val="center"/>
      </w:pPr>
      <w:r>
        <w:rPr>
          <w:noProof/>
        </w:rPr>
        <w:drawing>
          <wp:inline distT="0" distB="0" distL="0" distR="0">
            <wp:extent cx="3811270" cy="793115"/>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5"/>
                    <a:stretch>
                      <a:fillRect/>
                    </a:stretch>
                  </pic:blipFill>
                  <pic:spPr>
                    <a:xfrm>
                      <a:off x="0" y="0"/>
                      <a:ext cx="3829370" cy="797381"/>
                    </a:xfrm>
                    <a:prstGeom prst="rect">
                      <a:avLst/>
                    </a:prstGeom>
                  </pic:spPr>
                </pic:pic>
              </a:graphicData>
            </a:graphic>
          </wp:inline>
        </w:drawing>
      </w:r>
    </w:p>
    <w:p w:rsidR="0074560E" w:rsidRDefault="0059241A">
      <w:pPr>
        <w:ind w:firstLine="315"/>
        <w:rPr>
          <w:sz w:val="24"/>
        </w:rPr>
      </w:pPr>
      <w:r>
        <w:rPr>
          <w:rFonts w:hint="eastAsia"/>
          <w:sz w:val="24"/>
        </w:rPr>
        <w:t>也可以保存试卷后在试卷库下载试卷。同样的，管理员在后台也能下载试卷。</w:t>
      </w:r>
    </w:p>
    <w:p w:rsidR="0074560E" w:rsidRDefault="0059241A">
      <w:pPr>
        <w:ind w:firstLineChars="150" w:firstLine="315"/>
        <w:jc w:val="center"/>
        <w:rPr>
          <w:sz w:val="24"/>
        </w:rPr>
      </w:pPr>
      <w:bookmarkStart w:id="111" w:name="_Toc168044235"/>
      <w:bookmarkStart w:id="112" w:name="_Toc168044180"/>
      <w:bookmarkStart w:id="113" w:name="_Toc168044300"/>
      <w:bookmarkStart w:id="114" w:name="_Toc168044974"/>
      <w:bookmarkStart w:id="115" w:name="_Toc168119201"/>
      <w:bookmarkStart w:id="116" w:name="_Toc166975969"/>
      <w:bookmarkStart w:id="117" w:name="_Toc168044578"/>
      <w:bookmarkStart w:id="118" w:name="_Toc168044115"/>
      <w:bookmarkStart w:id="119" w:name="_Toc160774525"/>
      <w:bookmarkStart w:id="120" w:name="_Toc168118676"/>
      <w:bookmarkStart w:id="121" w:name="_Toc160773465"/>
      <w:bookmarkStart w:id="122" w:name="_Toc168118618"/>
      <w:bookmarkStart w:id="123" w:name="_Toc168044507"/>
      <w:bookmarkStart w:id="124" w:name="_Toc168044656"/>
      <w:bookmarkStart w:id="125" w:name="_Toc168119090"/>
      <w:bookmarkStart w:id="126" w:name="_Toc168044042"/>
      <w:r>
        <w:rPr>
          <w:noProof/>
        </w:rPr>
        <w:drawing>
          <wp:inline distT="0" distB="0" distL="0" distR="0">
            <wp:extent cx="5486400" cy="139763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6"/>
                    <a:stretch>
                      <a:fillRect/>
                    </a:stretch>
                  </pic:blipFill>
                  <pic:spPr>
                    <a:xfrm>
                      <a:off x="0" y="0"/>
                      <a:ext cx="5486400" cy="1397635"/>
                    </a:xfrm>
                    <a:prstGeom prst="rect">
                      <a:avLst/>
                    </a:prstGeom>
                  </pic:spPr>
                </pic:pic>
              </a:graphicData>
            </a:graphic>
          </wp:inline>
        </w:drawing>
      </w:r>
    </w:p>
    <w:p w:rsidR="0074560E" w:rsidRDefault="0059241A">
      <w:pPr>
        <w:ind w:firstLineChars="150" w:firstLine="360"/>
        <w:rPr>
          <w:sz w:val="24"/>
        </w:rPr>
      </w:pPr>
      <w:r>
        <w:rPr>
          <w:rFonts w:hint="eastAsia"/>
          <w:sz w:val="24"/>
        </w:rPr>
        <w:t>用户可以点击组卷记录中的试卷标题查看或下载试卷。</w:t>
      </w:r>
    </w:p>
    <w:p w:rsidR="0074560E" w:rsidRDefault="0059241A">
      <w:pPr>
        <w:ind w:firstLineChars="150" w:firstLine="315"/>
        <w:rPr>
          <w:sz w:val="24"/>
        </w:rPr>
      </w:pPr>
      <w:r>
        <w:rPr>
          <w:noProof/>
        </w:rPr>
        <w:drawing>
          <wp:inline distT="0" distB="0" distL="0" distR="0">
            <wp:extent cx="5486400" cy="66865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7"/>
                    <a:stretch>
                      <a:fillRect/>
                    </a:stretch>
                  </pic:blipFill>
                  <pic:spPr>
                    <a:xfrm>
                      <a:off x="0" y="0"/>
                      <a:ext cx="5486400" cy="668655"/>
                    </a:xfrm>
                    <a:prstGeom prst="rect">
                      <a:avLst/>
                    </a:prstGeom>
                  </pic:spPr>
                </pic:pic>
              </a:graphicData>
            </a:graphic>
          </wp:inline>
        </w:drawing>
      </w:r>
    </w:p>
    <w:p w:rsidR="0074560E" w:rsidRDefault="0074560E">
      <w:pPr>
        <w:jc w:val="left"/>
        <w:rPr>
          <w:sz w:val="24"/>
        </w:rPr>
      </w:pPr>
    </w:p>
    <w:p w:rsidR="0074560E" w:rsidRDefault="0074560E">
      <w:pPr>
        <w:rPr>
          <w:sz w:val="24"/>
        </w:rPr>
      </w:pPr>
    </w:p>
    <w:p w:rsidR="0074560E" w:rsidRDefault="0074560E">
      <w:pPr>
        <w:rPr>
          <w:sz w:val="24"/>
        </w:rPr>
      </w:pPr>
    </w:p>
    <w:p w:rsidR="0074560E" w:rsidRDefault="0059241A">
      <w:pPr>
        <w:pStyle w:val="ae"/>
        <w:numPr>
          <w:ilvl w:val="0"/>
          <w:numId w:val="14"/>
        </w:numPr>
        <w:ind w:firstLineChars="0"/>
        <w:rPr>
          <w:sz w:val="24"/>
        </w:rPr>
      </w:pPr>
      <w:r>
        <w:rPr>
          <w:rFonts w:hint="eastAsia"/>
          <w:sz w:val="24"/>
        </w:rPr>
        <w:t>试卷</w:t>
      </w:r>
      <w:r>
        <w:rPr>
          <w:rFonts w:hint="eastAsia"/>
          <w:sz w:val="24"/>
        </w:rPr>
        <w:t>word</w:t>
      </w:r>
      <w:r>
        <w:rPr>
          <w:rFonts w:hint="eastAsia"/>
          <w:sz w:val="24"/>
        </w:rPr>
        <w:t>文档下载的方法代码：</w:t>
      </w:r>
    </w:p>
    <w:p w:rsidR="0074560E" w:rsidRDefault="0059241A">
      <w:pPr>
        <w:ind w:firstLine="360"/>
        <w:rPr>
          <w:sz w:val="24"/>
        </w:rPr>
      </w:pPr>
      <w:r>
        <w:rPr>
          <w:sz w:val="24"/>
        </w:rPr>
        <w:t>publicvoid createWord(Configuration configuration,</w:t>
      </w:r>
    </w:p>
    <w:p w:rsidR="0074560E" w:rsidRDefault="0059241A">
      <w:pPr>
        <w:pStyle w:val="ae"/>
        <w:ind w:left="420" w:firstLineChars="0"/>
        <w:rPr>
          <w:sz w:val="24"/>
        </w:rPr>
      </w:pPr>
      <w:r>
        <w:rPr>
          <w:sz w:val="24"/>
        </w:rPr>
        <w:t>Map&lt;String, Object&gt;dataMap,HttpServletResponse response){</w:t>
      </w:r>
    </w:p>
    <w:p w:rsidR="0074560E" w:rsidRDefault="0059241A">
      <w:pPr>
        <w:ind w:left="840" w:firstLineChars="175" w:firstLine="420"/>
        <w:rPr>
          <w:sz w:val="24"/>
        </w:rPr>
      </w:pPr>
      <w:r>
        <w:rPr>
          <w:sz w:val="24"/>
        </w:rPr>
        <w:t>Template t=null;</w:t>
      </w:r>
    </w:p>
    <w:p w:rsidR="0074560E" w:rsidRDefault="0059241A">
      <w:pPr>
        <w:pStyle w:val="ae"/>
        <w:ind w:left="780" w:firstLine="480"/>
        <w:rPr>
          <w:sz w:val="24"/>
        </w:rPr>
      </w:pPr>
      <w:r>
        <w:rPr>
          <w:sz w:val="24"/>
        </w:rPr>
        <w:t>Writer out = null;</w:t>
      </w:r>
    </w:p>
    <w:p w:rsidR="0074560E" w:rsidRDefault="0059241A">
      <w:pPr>
        <w:pStyle w:val="ae"/>
        <w:ind w:left="780" w:firstLine="480"/>
        <w:rPr>
          <w:sz w:val="24"/>
        </w:rPr>
      </w:pPr>
      <w:r>
        <w:rPr>
          <w:sz w:val="24"/>
        </w:rPr>
        <w:t>try {</w:t>
      </w:r>
    </w:p>
    <w:p w:rsidR="0074560E" w:rsidRDefault="0059241A">
      <w:pPr>
        <w:pStyle w:val="ae"/>
        <w:ind w:left="1200" w:firstLine="480"/>
        <w:rPr>
          <w:sz w:val="24"/>
        </w:rPr>
      </w:pPr>
      <w:r>
        <w:rPr>
          <w:sz w:val="24"/>
        </w:rPr>
        <w:t>configuration.setClassForTemplateLoading(this.getClass(),"/");</w:t>
      </w:r>
    </w:p>
    <w:p w:rsidR="0074560E" w:rsidRDefault="0059241A">
      <w:pPr>
        <w:pStyle w:val="ae"/>
        <w:ind w:left="1200" w:firstLine="480"/>
        <w:rPr>
          <w:sz w:val="24"/>
        </w:rPr>
      </w:pPr>
      <w:r>
        <w:rPr>
          <w:rFonts w:hint="eastAsia"/>
          <w:sz w:val="24"/>
        </w:rPr>
        <w:t>t = configuration.getTemplate("word.xml"); //</w:t>
      </w:r>
      <w:r>
        <w:rPr>
          <w:rFonts w:hint="eastAsia"/>
          <w:sz w:val="24"/>
        </w:rPr>
        <w:t>获取模板文件</w:t>
      </w:r>
    </w:p>
    <w:p w:rsidR="0074560E" w:rsidRDefault="0059241A">
      <w:pPr>
        <w:pStyle w:val="ae"/>
        <w:ind w:left="1200" w:firstLine="480"/>
        <w:rPr>
          <w:sz w:val="24"/>
        </w:rPr>
      </w:pPr>
      <w:r>
        <w:rPr>
          <w:sz w:val="24"/>
        </w:rPr>
        <w:t>response.setContentType("application/x-msdownload;");</w:t>
      </w:r>
    </w:p>
    <w:p w:rsidR="0074560E" w:rsidRDefault="0059241A">
      <w:pPr>
        <w:pStyle w:val="ae"/>
        <w:ind w:left="1680" w:firstLineChars="0" w:firstLine="0"/>
        <w:rPr>
          <w:sz w:val="24"/>
        </w:rPr>
      </w:pPr>
      <w:r>
        <w:rPr>
          <w:sz w:val="24"/>
        </w:rPr>
        <w:t>response.setHeader("Content-Disposition","attachment;filename="+</w:t>
      </w:r>
    </w:p>
    <w:p w:rsidR="0074560E" w:rsidRDefault="0059241A">
      <w:pPr>
        <w:pStyle w:val="ae"/>
        <w:ind w:left="1680" w:firstLineChars="0"/>
        <w:rPr>
          <w:sz w:val="24"/>
        </w:rPr>
      </w:pPr>
      <w:r>
        <w:rPr>
          <w:sz w:val="24"/>
        </w:rPr>
        <w:t>URLEncoder.encode((String)dataMap.get("title")+"-"+</w:t>
      </w:r>
    </w:p>
    <w:p w:rsidR="0074560E" w:rsidRDefault="0059241A">
      <w:pPr>
        <w:pStyle w:val="ae"/>
        <w:ind w:left="1680" w:firstLineChars="0"/>
        <w:rPr>
          <w:sz w:val="24"/>
        </w:rPr>
      </w:pPr>
      <w:r>
        <w:rPr>
          <w:sz w:val="24"/>
        </w:rPr>
        <w:t>(String)dataMap.get("sub")+"-"+(String)dataMap.get("grade"),</w:t>
      </w:r>
    </w:p>
    <w:p w:rsidR="0074560E" w:rsidRDefault="0059241A">
      <w:pPr>
        <w:pStyle w:val="ae"/>
        <w:ind w:left="1680" w:firstLineChars="0"/>
        <w:rPr>
          <w:sz w:val="24"/>
        </w:rPr>
      </w:pPr>
      <w:r>
        <w:rPr>
          <w:sz w:val="24"/>
        </w:rPr>
        <w:t>"UTF-8") + ".doc");</w:t>
      </w:r>
    </w:p>
    <w:p w:rsidR="0074560E" w:rsidRDefault="0059241A">
      <w:pPr>
        <w:pStyle w:val="ae"/>
        <w:ind w:left="1260" w:firstLineChars="0"/>
        <w:rPr>
          <w:sz w:val="24"/>
        </w:rPr>
      </w:pPr>
      <w:r>
        <w:rPr>
          <w:sz w:val="24"/>
        </w:rPr>
        <w:t>out = new BufferedWriter(new OutputStreamWriter</w:t>
      </w:r>
    </w:p>
    <w:p w:rsidR="0074560E" w:rsidRDefault="0059241A">
      <w:pPr>
        <w:pStyle w:val="ae"/>
        <w:ind w:left="1680" w:firstLineChars="0"/>
        <w:rPr>
          <w:sz w:val="24"/>
        </w:rPr>
      </w:pPr>
      <w:r>
        <w:rPr>
          <w:sz w:val="24"/>
        </w:rPr>
        <w:t>(response.getOutputStream(),"utf-8"));</w:t>
      </w:r>
    </w:p>
    <w:p w:rsidR="0074560E" w:rsidRDefault="0059241A">
      <w:pPr>
        <w:pStyle w:val="ae"/>
        <w:ind w:left="1620" w:firstLineChars="25" w:firstLine="60"/>
        <w:rPr>
          <w:sz w:val="24"/>
        </w:rPr>
      </w:pPr>
      <w:r>
        <w:rPr>
          <w:rFonts w:hint="eastAsia"/>
          <w:sz w:val="24"/>
        </w:rPr>
        <w:t>t.process(dataMap, out); //</w:t>
      </w:r>
      <w:r>
        <w:rPr>
          <w:rFonts w:hint="eastAsia"/>
          <w:sz w:val="24"/>
        </w:rPr>
        <w:t>将填充数据填入模板文件并输出到目标文件</w:t>
      </w:r>
    </w:p>
    <w:p w:rsidR="0074560E" w:rsidRDefault="0059241A">
      <w:pPr>
        <w:ind w:left="1200" w:firstLineChars="25" w:firstLine="60"/>
        <w:rPr>
          <w:sz w:val="24"/>
        </w:rPr>
      </w:pPr>
      <w:r>
        <w:rPr>
          <w:sz w:val="24"/>
        </w:rPr>
        <w:t>} catch (Exception e1) {</w:t>
      </w:r>
    </w:p>
    <w:p w:rsidR="0074560E" w:rsidRDefault="0059241A">
      <w:pPr>
        <w:ind w:left="1260" w:firstLineChars="175" w:firstLine="420"/>
        <w:rPr>
          <w:sz w:val="24"/>
        </w:rPr>
      </w:pPr>
      <w:r>
        <w:rPr>
          <w:sz w:val="24"/>
        </w:rPr>
        <w:t>e1.printStackTrace();</w:t>
      </w:r>
    </w:p>
    <w:p w:rsidR="0074560E" w:rsidRDefault="0059241A">
      <w:pPr>
        <w:ind w:left="840" w:firstLine="420"/>
        <w:rPr>
          <w:sz w:val="24"/>
        </w:rPr>
      </w:pPr>
      <w:r>
        <w:rPr>
          <w:sz w:val="24"/>
        </w:rPr>
        <w:t>}finally {</w:t>
      </w:r>
    </w:p>
    <w:p w:rsidR="0074560E" w:rsidRDefault="0059241A">
      <w:pPr>
        <w:ind w:left="1260" w:firstLineChars="175" w:firstLine="420"/>
        <w:rPr>
          <w:sz w:val="24"/>
        </w:rPr>
      </w:pPr>
      <w:r>
        <w:rPr>
          <w:sz w:val="24"/>
        </w:rPr>
        <w:t>try {</w:t>
      </w:r>
    </w:p>
    <w:p w:rsidR="0074560E" w:rsidRDefault="0059241A">
      <w:pPr>
        <w:ind w:left="1620" w:firstLineChars="175" w:firstLine="420"/>
        <w:rPr>
          <w:sz w:val="24"/>
        </w:rPr>
      </w:pPr>
      <w:r>
        <w:rPr>
          <w:sz w:val="24"/>
        </w:rPr>
        <w:t>out.close();</w:t>
      </w:r>
    </w:p>
    <w:p w:rsidR="0074560E" w:rsidRDefault="0059241A">
      <w:pPr>
        <w:ind w:left="1200" w:firstLineChars="175" w:firstLine="420"/>
        <w:rPr>
          <w:sz w:val="24"/>
        </w:rPr>
      </w:pPr>
      <w:r>
        <w:rPr>
          <w:sz w:val="24"/>
        </w:rPr>
        <w:t>} catch (IOException e) {</w:t>
      </w:r>
    </w:p>
    <w:p w:rsidR="0074560E" w:rsidRDefault="0059241A">
      <w:pPr>
        <w:ind w:left="1620" w:firstLineChars="175" w:firstLine="420"/>
        <w:rPr>
          <w:sz w:val="24"/>
        </w:rPr>
      </w:pPr>
      <w:r>
        <w:rPr>
          <w:sz w:val="24"/>
        </w:rPr>
        <w:t>e.printStackTrace();</w:t>
      </w:r>
    </w:p>
    <w:p w:rsidR="0074560E" w:rsidRDefault="0059241A">
      <w:pPr>
        <w:ind w:firstLineChars="175" w:firstLine="420"/>
        <w:rPr>
          <w:sz w:val="24"/>
        </w:rPr>
      </w:pPr>
      <w:r>
        <w:rPr>
          <w:rFonts w:hint="eastAsia"/>
          <w:sz w:val="24"/>
        </w:rPr>
        <w:tab/>
      </w:r>
      <w:r>
        <w:rPr>
          <w:rFonts w:hint="eastAsia"/>
          <w:sz w:val="24"/>
        </w:rPr>
        <w:tab/>
      </w:r>
      <w:r>
        <w:rPr>
          <w:rFonts w:hint="eastAsia"/>
          <w:sz w:val="24"/>
        </w:rPr>
        <w:tab/>
        <w:t>}</w:t>
      </w:r>
    </w:p>
    <w:p w:rsidR="0074560E" w:rsidRDefault="0059241A">
      <w:pPr>
        <w:ind w:left="1260"/>
        <w:rPr>
          <w:sz w:val="24"/>
        </w:rPr>
      </w:pPr>
      <w:r>
        <w:rPr>
          <w:sz w:val="24"/>
        </w:rPr>
        <w:t>}</w:t>
      </w:r>
    </w:p>
    <w:p w:rsidR="0074560E" w:rsidRDefault="0059241A">
      <w:pPr>
        <w:ind w:firstLine="420"/>
        <w:rPr>
          <w:sz w:val="24"/>
        </w:rPr>
      </w:pPr>
      <w:r>
        <w:rPr>
          <w:sz w:val="24"/>
        </w:rPr>
        <w:t>}</w:t>
      </w:r>
    </w:p>
    <w:p w:rsidR="0074560E" w:rsidRDefault="0074560E">
      <w:pPr>
        <w:ind w:firstLine="420"/>
        <w:rPr>
          <w:sz w:val="24"/>
        </w:rPr>
      </w:pPr>
    </w:p>
    <w:p w:rsidR="0074560E" w:rsidRDefault="0074560E">
      <w:pPr>
        <w:rPr>
          <w:sz w:val="24"/>
        </w:rPr>
      </w:pPr>
    </w:p>
    <w:p w:rsidR="0074560E" w:rsidRDefault="0074560E">
      <w:pPr>
        <w:rPr>
          <w:sz w:val="24"/>
        </w:rPr>
      </w:pPr>
    </w:p>
    <w:p w:rsidR="0074560E" w:rsidRDefault="0074560E">
      <w:pPr>
        <w:rPr>
          <w:sz w:val="24"/>
        </w:rPr>
      </w:pPr>
    </w:p>
    <w:p w:rsidR="0074560E" w:rsidRDefault="0074560E">
      <w:pPr>
        <w:rPr>
          <w:sz w:val="24"/>
        </w:rPr>
      </w:pPr>
    </w:p>
    <w:p w:rsidR="0074560E" w:rsidRDefault="0074560E">
      <w:pPr>
        <w:rPr>
          <w:sz w:val="24"/>
        </w:rPr>
      </w:pPr>
    </w:p>
    <w:p w:rsidR="0074560E" w:rsidRDefault="0074560E">
      <w:pPr>
        <w:rPr>
          <w:sz w:val="24"/>
        </w:rPr>
      </w:pPr>
    </w:p>
    <w:p w:rsidR="0074560E" w:rsidRDefault="0059241A">
      <w:pPr>
        <w:pStyle w:val="1"/>
        <w:numPr>
          <w:ilvl w:val="0"/>
          <w:numId w:val="4"/>
        </w:numPr>
        <w:rPr>
          <w:rFonts w:eastAsia="宋体"/>
          <w:bCs w:val="0"/>
          <w:sz w:val="36"/>
          <w:szCs w:val="36"/>
        </w:rPr>
      </w:pPr>
      <w:bookmarkStart w:id="127" w:name="_Toc7504"/>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eastAsia="宋体" w:hint="eastAsia"/>
          <w:bCs w:val="0"/>
          <w:sz w:val="36"/>
          <w:szCs w:val="36"/>
        </w:rPr>
        <w:t>总结与展望</w:t>
      </w:r>
      <w:bookmarkEnd w:id="127"/>
    </w:p>
    <w:p w:rsidR="0074560E" w:rsidRDefault="0059241A">
      <w:pPr>
        <w:ind w:firstLineChars="150" w:firstLine="360"/>
        <w:rPr>
          <w:sz w:val="24"/>
        </w:rPr>
      </w:pPr>
      <w:r>
        <w:rPr>
          <w:rFonts w:hint="eastAsia"/>
          <w:sz w:val="24"/>
        </w:rPr>
        <w:t>经过三个多月的努力，毕业设计终于完成了。因为也是想经过毕业设计这一过程来检验一下自己，所以在选择课题时，选了一个设计类的毕业课题。回想整个制作毕业设计的过程，有苦有甜，苦的是在开发的过程中经常会因为一些问题扰乱自己的心态，也会经常因为一些</w:t>
      </w:r>
      <w:r>
        <w:rPr>
          <w:rFonts w:hint="eastAsia"/>
          <w:sz w:val="24"/>
        </w:rPr>
        <w:t>BUG</w:t>
      </w:r>
      <w:r>
        <w:rPr>
          <w:rFonts w:hint="eastAsia"/>
          <w:sz w:val="24"/>
        </w:rPr>
        <w:t>而不得不去熬夜修改；甜的是自己在这次完整的毕业设计过程中学到了许多，也对自己的心态有了一个更好的磨炼。</w:t>
      </w:r>
    </w:p>
    <w:p w:rsidR="0074560E" w:rsidRDefault="0059241A">
      <w:pPr>
        <w:widowControl/>
        <w:ind w:firstLine="360"/>
        <w:jc w:val="left"/>
        <w:rPr>
          <w:sz w:val="24"/>
        </w:rPr>
      </w:pPr>
      <w:r>
        <w:rPr>
          <w:rFonts w:hint="eastAsia"/>
          <w:sz w:val="24"/>
        </w:rPr>
        <w:t>当我选到这个课题时，一开始虽然脑海里有一个开发的大体方向，但是有许多细节方面的东西在我脑海里是比较模糊的。幸运的时遇到了一个好的指导老师，在毕设开始前，导师开会对我所选课题的系统进行了描述和指导，通过老师的指导，我脑海中开发的整个方向以及细节终于有了明显的框架。</w:t>
      </w:r>
    </w:p>
    <w:p w:rsidR="0074560E" w:rsidRDefault="0059241A">
      <w:pPr>
        <w:widowControl/>
        <w:ind w:firstLine="360"/>
        <w:jc w:val="left"/>
        <w:rPr>
          <w:sz w:val="24"/>
        </w:rPr>
      </w:pPr>
      <w:r>
        <w:rPr>
          <w:rFonts w:hint="eastAsia"/>
          <w:sz w:val="24"/>
        </w:rPr>
        <w:t>从一开始的课题研究，课题背景等去查阅资料，到设计系统的需求分析，数据库设计等初期设计，再到最后的系统开发测试。通过此次的毕业设计，完成了整个开发前中后期的流程，不仅检验巩固了我之前所学的知识，也对自己以后的工作学习积累了大量的经验。</w:t>
      </w:r>
    </w:p>
    <w:p w:rsidR="0074560E" w:rsidRDefault="0059241A">
      <w:pPr>
        <w:widowControl/>
        <w:ind w:firstLine="360"/>
        <w:jc w:val="left"/>
        <w:rPr>
          <w:sz w:val="24"/>
        </w:rPr>
      </w:pPr>
      <w:r>
        <w:rPr>
          <w:sz w:val="24"/>
        </w:rPr>
        <w:tab/>
      </w:r>
      <w:r>
        <w:rPr>
          <w:rFonts w:hint="eastAsia"/>
          <w:sz w:val="24"/>
        </w:rPr>
        <w:t>本系统的设计与开发主要是为了实现线上的手动和自动组卷，给学校的教师节省出了考试流程中的大部分时间，对现代化互联网环境下的教育有着很深的意义。但是由于技术能力有限，整个系统还是存在有一些问题的，对于系统的安全性和稳定性有待进一步提高，而且可能还存在一些小小的</w:t>
      </w:r>
      <w:r>
        <w:rPr>
          <w:rFonts w:hint="eastAsia"/>
          <w:sz w:val="24"/>
        </w:rPr>
        <w:t>BUG</w:t>
      </w:r>
      <w:r>
        <w:rPr>
          <w:rFonts w:hint="eastAsia"/>
          <w:sz w:val="24"/>
        </w:rPr>
        <w:t>。总之希望之后能够对该系统进行完善，在组卷方面添加一些难度等因素，使用更加高效的组卷算法，并且希望增加一些新的业务功能，既能提供线上考试的组卷，也能对线下考试的提供支持。</w:t>
      </w:r>
      <w:r>
        <w:rPr>
          <w:sz w:val="24"/>
        </w:rPr>
        <w:br w:type="page"/>
      </w:r>
    </w:p>
    <w:p w:rsidR="0074560E" w:rsidRDefault="0074560E">
      <w:pPr>
        <w:rPr>
          <w:sz w:val="24"/>
        </w:rPr>
      </w:pPr>
    </w:p>
    <w:p w:rsidR="0074560E" w:rsidRDefault="0059241A">
      <w:pPr>
        <w:pStyle w:val="1"/>
        <w:rPr>
          <w:rFonts w:eastAsia="宋体"/>
          <w:sz w:val="24"/>
        </w:rPr>
      </w:pPr>
      <w:bookmarkStart w:id="128" w:name="_Toc12431"/>
      <w:r>
        <w:rPr>
          <w:rFonts w:eastAsia="宋体" w:hint="eastAsia"/>
          <w:sz w:val="24"/>
        </w:rPr>
        <w:t>参考文献</w:t>
      </w:r>
      <w:bookmarkEnd w:id="85"/>
      <w:bookmarkEnd w:id="86"/>
      <w:bookmarkEnd w:id="87"/>
      <w:bookmarkEnd w:id="88"/>
      <w:r>
        <w:rPr>
          <w:rFonts w:eastAsia="宋体"/>
          <w:sz w:val="24"/>
        </w:rPr>
        <w:t>：</w:t>
      </w:r>
      <w:bookmarkEnd w:id="128"/>
    </w:p>
    <w:p w:rsidR="0074560E" w:rsidRDefault="0074560E"/>
    <w:p w:rsidR="0074560E" w:rsidRDefault="0059241A">
      <w:pPr>
        <w:numPr>
          <w:ilvl w:val="0"/>
          <w:numId w:val="15"/>
        </w:numPr>
        <w:autoSpaceDE w:val="0"/>
        <w:autoSpaceDN w:val="0"/>
        <w:adjustRightInd w:val="0"/>
        <w:ind w:left="315" w:hangingChars="150" w:hanging="315"/>
        <w:jc w:val="left"/>
        <w:rPr>
          <w:szCs w:val="21"/>
        </w:rPr>
      </w:pPr>
      <w:bookmarkStart w:id="129" w:name="_Ref23699"/>
      <w:bookmarkStart w:id="130" w:name="_Ref1148"/>
      <w:r>
        <w:rPr>
          <w:rFonts w:hint="eastAsia"/>
          <w:szCs w:val="21"/>
        </w:rPr>
        <w:t>丁艺</w:t>
      </w:r>
      <w:r>
        <w:rPr>
          <w:rFonts w:hint="eastAsia"/>
          <w:szCs w:val="21"/>
        </w:rPr>
        <w:t>.</w:t>
      </w:r>
      <w:r>
        <w:rPr>
          <w:rFonts w:hint="eastAsia"/>
          <w:szCs w:val="21"/>
        </w:rPr>
        <w:t>“互联网</w:t>
      </w:r>
      <w:r>
        <w:rPr>
          <w:rFonts w:hint="eastAsia"/>
          <w:szCs w:val="21"/>
        </w:rPr>
        <w:t>+</w:t>
      </w:r>
      <w:r>
        <w:rPr>
          <w:rFonts w:hint="eastAsia"/>
          <w:szCs w:val="21"/>
        </w:rPr>
        <w:t>”对经济社会的影响</w:t>
      </w:r>
      <w:r>
        <w:rPr>
          <w:rFonts w:hint="eastAsia"/>
          <w:szCs w:val="21"/>
        </w:rPr>
        <w:t>[J].</w:t>
      </w:r>
      <w:r>
        <w:rPr>
          <w:rFonts w:hint="eastAsia"/>
          <w:szCs w:val="21"/>
        </w:rPr>
        <w:t>中国市场</w:t>
      </w:r>
      <w:r>
        <w:rPr>
          <w:rFonts w:hint="eastAsia"/>
          <w:szCs w:val="21"/>
        </w:rPr>
        <w:t>,2016(12):17-18+22.</w:t>
      </w:r>
      <w:bookmarkEnd w:id="129"/>
    </w:p>
    <w:p w:rsidR="0074560E" w:rsidRDefault="0059241A">
      <w:pPr>
        <w:numPr>
          <w:ilvl w:val="0"/>
          <w:numId w:val="15"/>
        </w:numPr>
        <w:autoSpaceDE w:val="0"/>
        <w:autoSpaceDN w:val="0"/>
        <w:adjustRightInd w:val="0"/>
        <w:ind w:left="315" w:hangingChars="150" w:hanging="315"/>
        <w:jc w:val="left"/>
        <w:rPr>
          <w:szCs w:val="21"/>
        </w:rPr>
      </w:pPr>
      <w:r>
        <w:rPr>
          <w:rFonts w:hint="eastAsia"/>
          <w:szCs w:val="21"/>
        </w:rPr>
        <w:t>黄俭</w:t>
      </w:r>
      <w:r>
        <w:rPr>
          <w:rFonts w:hint="eastAsia"/>
          <w:szCs w:val="21"/>
        </w:rPr>
        <w:t>.</w:t>
      </w:r>
      <w:r>
        <w:rPr>
          <w:rFonts w:hint="eastAsia"/>
          <w:szCs w:val="21"/>
        </w:rPr>
        <w:t>以互联网思维引领我国的“互联网</w:t>
      </w:r>
      <w:r>
        <w:rPr>
          <w:rFonts w:hint="eastAsia"/>
          <w:szCs w:val="21"/>
        </w:rPr>
        <w:t>+</w:t>
      </w:r>
      <w:r>
        <w:rPr>
          <w:rFonts w:hint="eastAsia"/>
          <w:szCs w:val="21"/>
        </w:rPr>
        <w:t>”教育战略</w:t>
      </w:r>
      <w:r>
        <w:rPr>
          <w:rFonts w:hint="eastAsia"/>
          <w:szCs w:val="21"/>
        </w:rPr>
        <w:t>[J].</w:t>
      </w:r>
      <w:r>
        <w:rPr>
          <w:rFonts w:hint="eastAsia"/>
          <w:szCs w:val="21"/>
        </w:rPr>
        <w:t>中国电化教育</w:t>
      </w:r>
      <w:r>
        <w:rPr>
          <w:rFonts w:hint="eastAsia"/>
          <w:szCs w:val="21"/>
        </w:rPr>
        <w:t>,2017(01):99-104.</w:t>
      </w:r>
      <w:bookmarkEnd w:id="130"/>
    </w:p>
    <w:p w:rsidR="0074560E" w:rsidRDefault="0059241A">
      <w:pPr>
        <w:numPr>
          <w:ilvl w:val="0"/>
          <w:numId w:val="15"/>
        </w:numPr>
        <w:autoSpaceDE w:val="0"/>
        <w:autoSpaceDN w:val="0"/>
        <w:adjustRightInd w:val="0"/>
        <w:ind w:left="315" w:hangingChars="150" w:hanging="315"/>
        <w:jc w:val="left"/>
        <w:rPr>
          <w:szCs w:val="21"/>
        </w:rPr>
      </w:pPr>
      <w:bookmarkStart w:id="131" w:name="_Ref25404"/>
      <w:r>
        <w:rPr>
          <w:rFonts w:hint="eastAsia"/>
          <w:szCs w:val="21"/>
        </w:rPr>
        <w:t>李翠屏</w:t>
      </w:r>
      <w:r>
        <w:rPr>
          <w:rFonts w:hint="eastAsia"/>
          <w:szCs w:val="21"/>
        </w:rPr>
        <w:t>,</w:t>
      </w:r>
      <w:r>
        <w:rPr>
          <w:rFonts w:hint="eastAsia"/>
          <w:szCs w:val="21"/>
        </w:rPr>
        <w:t>王明宇</w:t>
      </w:r>
      <w:r>
        <w:rPr>
          <w:rFonts w:hint="eastAsia"/>
          <w:szCs w:val="21"/>
        </w:rPr>
        <w:t>,</w:t>
      </w:r>
      <w:r>
        <w:rPr>
          <w:rFonts w:hint="eastAsia"/>
          <w:szCs w:val="21"/>
        </w:rPr>
        <w:t>曾碧翼</w:t>
      </w:r>
      <w:r>
        <w:rPr>
          <w:rFonts w:hint="eastAsia"/>
          <w:szCs w:val="21"/>
        </w:rPr>
        <w:t>.</w:t>
      </w:r>
      <w:r>
        <w:rPr>
          <w:rFonts w:hint="eastAsia"/>
          <w:szCs w:val="21"/>
        </w:rPr>
        <w:t>论“传统教育”与“互联网教育”的火花碰撞</w:t>
      </w:r>
      <w:r>
        <w:rPr>
          <w:rFonts w:hint="eastAsia"/>
          <w:szCs w:val="21"/>
        </w:rPr>
        <w:t>[J].</w:t>
      </w:r>
      <w:r>
        <w:rPr>
          <w:rFonts w:hint="eastAsia"/>
          <w:szCs w:val="21"/>
        </w:rPr>
        <w:t>电子商务</w:t>
      </w:r>
      <w:r>
        <w:rPr>
          <w:rFonts w:hint="eastAsia"/>
          <w:szCs w:val="21"/>
        </w:rPr>
        <w:t>,2015(09):70-71.</w:t>
      </w:r>
      <w:bookmarkEnd w:id="131"/>
    </w:p>
    <w:p w:rsidR="0074560E" w:rsidRDefault="0059241A">
      <w:pPr>
        <w:numPr>
          <w:ilvl w:val="0"/>
          <w:numId w:val="15"/>
        </w:numPr>
        <w:autoSpaceDE w:val="0"/>
        <w:autoSpaceDN w:val="0"/>
        <w:adjustRightInd w:val="0"/>
        <w:ind w:left="315" w:hangingChars="150" w:hanging="315"/>
        <w:jc w:val="left"/>
        <w:rPr>
          <w:szCs w:val="21"/>
        </w:rPr>
      </w:pPr>
      <w:bookmarkStart w:id="132" w:name="_Ref25989"/>
      <w:r>
        <w:rPr>
          <w:rFonts w:hint="eastAsia"/>
          <w:szCs w:val="21"/>
        </w:rPr>
        <w:t>彭建洲</w:t>
      </w:r>
      <w:r>
        <w:rPr>
          <w:rFonts w:hint="eastAsia"/>
          <w:szCs w:val="21"/>
        </w:rPr>
        <w:t xml:space="preserve">. </w:t>
      </w:r>
      <w:r>
        <w:rPr>
          <w:rFonts w:hint="eastAsia"/>
          <w:szCs w:val="21"/>
        </w:rPr>
        <w:t>在线组卷系统的设计与实现</w:t>
      </w:r>
      <w:r>
        <w:rPr>
          <w:rFonts w:hint="eastAsia"/>
          <w:szCs w:val="21"/>
        </w:rPr>
        <w:t>[D].</w:t>
      </w:r>
      <w:r>
        <w:rPr>
          <w:rFonts w:hint="eastAsia"/>
          <w:szCs w:val="21"/>
        </w:rPr>
        <w:t>华中师范大学</w:t>
      </w:r>
      <w:r>
        <w:rPr>
          <w:rFonts w:hint="eastAsia"/>
          <w:szCs w:val="21"/>
        </w:rPr>
        <w:t>,2016.</w:t>
      </w:r>
      <w:bookmarkEnd w:id="132"/>
    </w:p>
    <w:p w:rsidR="0074560E" w:rsidRDefault="0059241A">
      <w:pPr>
        <w:numPr>
          <w:ilvl w:val="0"/>
          <w:numId w:val="15"/>
        </w:numPr>
        <w:autoSpaceDE w:val="0"/>
        <w:autoSpaceDN w:val="0"/>
        <w:adjustRightInd w:val="0"/>
        <w:ind w:left="315" w:hangingChars="150" w:hanging="315"/>
        <w:jc w:val="left"/>
        <w:rPr>
          <w:szCs w:val="21"/>
        </w:rPr>
      </w:pPr>
      <w:bookmarkStart w:id="133" w:name="_Ref27595"/>
      <w:r>
        <w:rPr>
          <w:rFonts w:hint="eastAsia"/>
          <w:szCs w:val="21"/>
        </w:rPr>
        <w:t>陈立兵</w:t>
      </w:r>
      <w:r>
        <w:rPr>
          <w:rFonts w:hint="eastAsia"/>
          <w:szCs w:val="21"/>
        </w:rPr>
        <w:t>.IntelliJ IDEA</w:t>
      </w:r>
      <w:r>
        <w:rPr>
          <w:rFonts w:hint="eastAsia"/>
          <w:szCs w:val="21"/>
        </w:rPr>
        <w:t>——开发人员利器</w:t>
      </w:r>
      <w:r>
        <w:rPr>
          <w:rFonts w:hint="eastAsia"/>
          <w:szCs w:val="21"/>
        </w:rPr>
        <w:t>[J].</w:t>
      </w:r>
      <w:r>
        <w:rPr>
          <w:rFonts w:hint="eastAsia"/>
          <w:szCs w:val="21"/>
        </w:rPr>
        <w:t>程序员</w:t>
      </w:r>
      <w:r>
        <w:rPr>
          <w:rFonts w:hint="eastAsia"/>
          <w:szCs w:val="21"/>
        </w:rPr>
        <w:t>,2009(01):118-120.</w:t>
      </w:r>
      <w:bookmarkEnd w:id="133"/>
    </w:p>
    <w:p w:rsidR="0074560E" w:rsidRDefault="0059241A">
      <w:pPr>
        <w:numPr>
          <w:ilvl w:val="0"/>
          <w:numId w:val="15"/>
        </w:numPr>
        <w:autoSpaceDE w:val="0"/>
        <w:autoSpaceDN w:val="0"/>
        <w:adjustRightInd w:val="0"/>
        <w:ind w:left="315" w:hangingChars="150" w:hanging="315"/>
        <w:jc w:val="left"/>
        <w:rPr>
          <w:szCs w:val="21"/>
        </w:rPr>
      </w:pPr>
      <w:bookmarkStart w:id="134" w:name="_Ref30061"/>
      <w:r>
        <w:rPr>
          <w:rFonts w:hint="eastAsia"/>
          <w:szCs w:val="21"/>
        </w:rPr>
        <w:t>徐晨昊</w:t>
      </w:r>
      <w:r>
        <w:rPr>
          <w:rFonts w:hint="eastAsia"/>
          <w:szCs w:val="21"/>
        </w:rPr>
        <w:t>.</w:t>
      </w:r>
      <w:r>
        <w:rPr>
          <w:rFonts w:hint="eastAsia"/>
          <w:szCs w:val="21"/>
        </w:rPr>
        <w:t>探究关系型数据库</w:t>
      </w:r>
      <w:r>
        <w:rPr>
          <w:rFonts w:hint="eastAsia"/>
          <w:szCs w:val="21"/>
        </w:rPr>
        <w:t>[J].</w:t>
      </w:r>
      <w:r>
        <w:rPr>
          <w:rFonts w:hint="eastAsia"/>
          <w:szCs w:val="21"/>
        </w:rPr>
        <w:t>通讯世界</w:t>
      </w:r>
      <w:r>
        <w:rPr>
          <w:rFonts w:hint="eastAsia"/>
          <w:szCs w:val="21"/>
        </w:rPr>
        <w:t>,2019,26(01):208-209.</w:t>
      </w:r>
      <w:bookmarkEnd w:id="134"/>
    </w:p>
    <w:p w:rsidR="0074560E" w:rsidRDefault="0059241A">
      <w:pPr>
        <w:numPr>
          <w:ilvl w:val="0"/>
          <w:numId w:val="15"/>
        </w:numPr>
        <w:autoSpaceDE w:val="0"/>
        <w:autoSpaceDN w:val="0"/>
        <w:adjustRightInd w:val="0"/>
        <w:ind w:left="315" w:hangingChars="150" w:hanging="315"/>
        <w:jc w:val="left"/>
        <w:rPr>
          <w:szCs w:val="21"/>
        </w:rPr>
      </w:pPr>
      <w:bookmarkStart w:id="135" w:name="_Ref29408"/>
      <w:r>
        <w:rPr>
          <w:rFonts w:hint="eastAsia"/>
          <w:szCs w:val="21"/>
        </w:rPr>
        <w:t>张喻平</w:t>
      </w:r>
      <w:r>
        <w:rPr>
          <w:rFonts w:hint="eastAsia"/>
          <w:szCs w:val="21"/>
        </w:rPr>
        <w:t>.MySQL</w:t>
      </w:r>
      <w:r>
        <w:rPr>
          <w:rFonts w:hint="eastAsia"/>
          <w:szCs w:val="21"/>
        </w:rPr>
        <w:t>数据库理实一体化教学研究</w:t>
      </w:r>
      <w:r>
        <w:rPr>
          <w:rFonts w:hint="eastAsia"/>
          <w:szCs w:val="21"/>
        </w:rPr>
        <w:t>[J].</w:t>
      </w:r>
      <w:r>
        <w:rPr>
          <w:rFonts w:hint="eastAsia"/>
          <w:szCs w:val="21"/>
        </w:rPr>
        <w:t>学周刊</w:t>
      </w:r>
      <w:r>
        <w:rPr>
          <w:rFonts w:hint="eastAsia"/>
          <w:szCs w:val="21"/>
        </w:rPr>
        <w:t>,2019(09):10.</w:t>
      </w:r>
      <w:bookmarkEnd w:id="135"/>
    </w:p>
    <w:p w:rsidR="0074560E" w:rsidRDefault="0059241A">
      <w:pPr>
        <w:numPr>
          <w:ilvl w:val="0"/>
          <w:numId w:val="15"/>
        </w:numPr>
        <w:autoSpaceDE w:val="0"/>
        <w:autoSpaceDN w:val="0"/>
        <w:adjustRightInd w:val="0"/>
        <w:ind w:left="315" w:hangingChars="150" w:hanging="315"/>
        <w:jc w:val="left"/>
        <w:rPr>
          <w:szCs w:val="21"/>
        </w:rPr>
      </w:pPr>
      <w:bookmarkStart w:id="136" w:name="_Ref30822"/>
      <w:r>
        <w:rPr>
          <w:rFonts w:hint="eastAsia"/>
          <w:szCs w:val="21"/>
        </w:rPr>
        <w:t>杨锦程</w:t>
      </w:r>
      <w:r>
        <w:rPr>
          <w:rFonts w:hint="eastAsia"/>
          <w:szCs w:val="21"/>
        </w:rPr>
        <w:t>.JAVA</w:t>
      </w:r>
      <w:r>
        <w:rPr>
          <w:rFonts w:hint="eastAsia"/>
          <w:szCs w:val="21"/>
        </w:rPr>
        <w:t>技术发展与应用分析</w:t>
      </w:r>
      <w:r>
        <w:rPr>
          <w:rFonts w:hint="eastAsia"/>
          <w:szCs w:val="21"/>
        </w:rPr>
        <w:t>[J].</w:t>
      </w:r>
      <w:r>
        <w:rPr>
          <w:rFonts w:hint="eastAsia"/>
          <w:szCs w:val="21"/>
        </w:rPr>
        <w:t>数字技术与应用</w:t>
      </w:r>
      <w:r>
        <w:rPr>
          <w:rFonts w:hint="eastAsia"/>
          <w:szCs w:val="21"/>
        </w:rPr>
        <w:t>,2017(04):229.</w:t>
      </w:r>
      <w:bookmarkEnd w:id="136"/>
    </w:p>
    <w:p w:rsidR="0074560E" w:rsidRDefault="0059241A">
      <w:pPr>
        <w:numPr>
          <w:ilvl w:val="0"/>
          <w:numId w:val="15"/>
        </w:numPr>
        <w:autoSpaceDE w:val="0"/>
        <w:autoSpaceDN w:val="0"/>
        <w:adjustRightInd w:val="0"/>
        <w:ind w:left="315" w:hangingChars="150" w:hanging="315"/>
        <w:jc w:val="left"/>
        <w:rPr>
          <w:szCs w:val="21"/>
        </w:rPr>
      </w:pPr>
      <w:bookmarkStart w:id="137" w:name="_Ref31217"/>
      <w:r>
        <w:rPr>
          <w:rFonts w:hint="eastAsia"/>
          <w:szCs w:val="21"/>
        </w:rPr>
        <w:t>王红伟</w:t>
      </w:r>
      <w:r>
        <w:rPr>
          <w:rFonts w:hint="eastAsia"/>
          <w:szCs w:val="21"/>
        </w:rPr>
        <w:t>,</w:t>
      </w:r>
      <w:r>
        <w:rPr>
          <w:rFonts w:hint="eastAsia"/>
          <w:szCs w:val="21"/>
        </w:rPr>
        <w:t>李会凯</w:t>
      </w:r>
      <w:r>
        <w:rPr>
          <w:rFonts w:hint="eastAsia"/>
          <w:szCs w:val="21"/>
        </w:rPr>
        <w:t>.</w:t>
      </w:r>
      <w:r>
        <w:rPr>
          <w:rFonts w:hint="eastAsia"/>
          <w:szCs w:val="21"/>
        </w:rPr>
        <w:t>计算机软件开发的</w:t>
      </w:r>
      <w:r>
        <w:rPr>
          <w:rFonts w:hint="eastAsia"/>
          <w:szCs w:val="21"/>
        </w:rPr>
        <w:t>Java</w:t>
      </w:r>
      <w:r>
        <w:rPr>
          <w:rFonts w:hint="eastAsia"/>
          <w:szCs w:val="21"/>
        </w:rPr>
        <w:t>编程语言探究</w:t>
      </w:r>
      <w:r>
        <w:rPr>
          <w:rFonts w:hint="eastAsia"/>
          <w:szCs w:val="21"/>
        </w:rPr>
        <w:t>[J].</w:t>
      </w:r>
      <w:r>
        <w:rPr>
          <w:rFonts w:hint="eastAsia"/>
          <w:szCs w:val="21"/>
        </w:rPr>
        <w:t>无线互联科技</w:t>
      </w:r>
      <w:r>
        <w:rPr>
          <w:rFonts w:hint="eastAsia"/>
          <w:szCs w:val="21"/>
        </w:rPr>
        <w:t>,2018,15(10):56-57.</w:t>
      </w:r>
      <w:bookmarkEnd w:id="137"/>
    </w:p>
    <w:p w:rsidR="0074560E" w:rsidRDefault="0059241A">
      <w:pPr>
        <w:numPr>
          <w:ilvl w:val="0"/>
          <w:numId w:val="15"/>
        </w:numPr>
        <w:autoSpaceDE w:val="0"/>
        <w:autoSpaceDN w:val="0"/>
        <w:adjustRightInd w:val="0"/>
        <w:ind w:left="315" w:hangingChars="150" w:hanging="315"/>
        <w:jc w:val="left"/>
        <w:rPr>
          <w:szCs w:val="21"/>
        </w:rPr>
      </w:pPr>
      <w:bookmarkStart w:id="138" w:name="_Ref31785"/>
      <w:r>
        <w:rPr>
          <w:rFonts w:hint="eastAsia"/>
          <w:szCs w:val="21"/>
        </w:rPr>
        <w:t>黄俊勇</w:t>
      </w:r>
      <w:r>
        <w:rPr>
          <w:rFonts w:hint="eastAsia"/>
          <w:szCs w:val="21"/>
        </w:rPr>
        <w:t>.</w:t>
      </w:r>
      <w:r>
        <w:rPr>
          <w:rFonts w:hint="eastAsia"/>
          <w:szCs w:val="21"/>
        </w:rPr>
        <w:t>基于</w:t>
      </w:r>
      <w:r>
        <w:rPr>
          <w:rFonts w:hint="eastAsia"/>
          <w:szCs w:val="21"/>
        </w:rPr>
        <w:t>Spring</w:t>
      </w:r>
      <w:r>
        <w:rPr>
          <w:rFonts w:hint="eastAsia"/>
          <w:szCs w:val="21"/>
        </w:rPr>
        <w:t>框架的研究与设计</w:t>
      </w:r>
      <w:r>
        <w:rPr>
          <w:rFonts w:hint="eastAsia"/>
          <w:szCs w:val="21"/>
        </w:rPr>
        <w:t>[J].</w:t>
      </w:r>
      <w:r>
        <w:rPr>
          <w:rFonts w:hint="eastAsia"/>
          <w:szCs w:val="21"/>
        </w:rPr>
        <w:t>电脑知识与技术</w:t>
      </w:r>
      <w:r>
        <w:rPr>
          <w:rFonts w:hint="eastAsia"/>
          <w:szCs w:val="21"/>
        </w:rPr>
        <w:t>,2018,14(03):116-117+120.</w:t>
      </w:r>
      <w:bookmarkEnd w:id="138"/>
    </w:p>
    <w:p w:rsidR="0074560E" w:rsidRDefault="0059241A">
      <w:pPr>
        <w:numPr>
          <w:ilvl w:val="0"/>
          <w:numId w:val="15"/>
        </w:numPr>
        <w:autoSpaceDE w:val="0"/>
        <w:autoSpaceDN w:val="0"/>
        <w:adjustRightInd w:val="0"/>
        <w:ind w:left="315" w:hangingChars="150" w:hanging="315"/>
        <w:jc w:val="left"/>
        <w:rPr>
          <w:szCs w:val="21"/>
        </w:rPr>
      </w:pPr>
      <w:bookmarkStart w:id="139" w:name="_Ref797"/>
      <w:r>
        <w:rPr>
          <w:rFonts w:hint="eastAsia"/>
          <w:szCs w:val="21"/>
        </w:rPr>
        <w:t>周颖</w:t>
      </w:r>
      <w:r>
        <w:rPr>
          <w:rFonts w:hint="eastAsia"/>
          <w:szCs w:val="21"/>
        </w:rPr>
        <w:t xml:space="preserve">. </w:t>
      </w:r>
      <w:r>
        <w:rPr>
          <w:rFonts w:hint="eastAsia"/>
          <w:szCs w:val="21"/>
        </w:rPr>
        <w:t>自动组卷在线测试系统的设计与实现</w:t>
      </w:r>
      <w:r>
        <w:rPr>
          <w:rFonts w:hint="eastAsia"/>
          <w:szCs w:val="21"/>
        </w:rPr>
        <w:t>[D].</w:t>
      </w:r>
      <w:r>
        <w:rPr>
          <w:rFonts w:hint="eastAsia"/>
          <w:szCs w:val="21"/>
        </w:rPr>
        <w:t>电子科技大学</w:t>
      </w:r>
      <w:r>
        <w:rPr>
          <w:rFonts w:hint="eastAsia"/>
          <w:szCs w:val="21"/>
        </w:rPr>
        <w:t>,2012.</w:t>
      </w:r>
      <w:bookmarkEnd w:id="139"/>
    </w:p>
    <w:p w:rsidR="0074560E" w:rsidRDefault="0059241A">
      <w:pPr>
        <w:numPr>
          <w:ilvl w:val="0"/>
          <w:numId w:val="15"/>
        </w:numPr>
        <w:autoSpaceDE w:val="0"/>
        <w:autoSpaceDN w:val="0"/>
        <w:adjustRightInd w:val="0"/>
        <w:ind w:left="315" w:hangingChars="150" w:hanging="315"/>
        <w:jc w:val="left"/>
        <w:rPr>
          <w:szCs w:val="21"/>
        </w:rPr>
      </w:pPr>
      <w:bookmarkStart w:id="140" w:name="_Ref1554"/>
      <w:r>
        <w:rPr>
          <w:rFonts w:hint="eastAsia"/>
          <w:szCs w:val="21"/>
        </w:rPr>
        <w:t>张治平</w:t>
      </w:r>
      <w:r>
        <w:rPr>
          <w:rFonts w:hint="eastAsia"/>
          <w:szCs w:val="21"/>
        </w:rPr>
        <w:t>.AJAX</w:t>
      </w:r>
      <w:r>
        <w:rPr>
          <w:rFonts w:hint="eastAsia"/>
          <w:szCs w:val="21"/>
        </w:rPr>
        <w:t>技术让</w:t>
      </w:r>
      <w:r>
        <w:rPr>
          <w:rFonts w:hint="eastAsia"/>
          <w:szCs w:val="21"/>
        </w:rPr>
        <w:t>Web</w:t>
      </w:r>
      <w:r>
        <w:rPr>
          <w:rFonts w:hint="eastAsia"/>
          <w:szCs w:val="21"/>
        </w:rPr>
        <w:t>信息系统的页面更轻便</w:t>
      </w:r>
      <w:r>
        <w:rPr>
          <w:rFonts w:hint="eastAsia"/>
          <w:szCs w:val="21"/>
        </w:rPr>
        <w:t>[J].</w:t>
      </w:r>
      <w:r>
        <w:rPr>
          <w:rFonts w:hint="eastAsia"/>
          <w:szCs w:val="21"/>
        </w:rPr>
        <w:t>科技传播</w:t>
      </w:r>
      <w:r>
        <w:rPr>
          <w:rFonts w:hint="eastAsia"/>
          <w:szCs w:val="21"/>
        </w:rPr>
        <w:t>,2017,9(24):99-100+118.</w:t>
      </w:r>
      <w:bookmarkEnd w:id="140"/>
    </w:p>
    <w:p w:rsidR="0074560E" w:rsidRDefault="0059241A">
      <w:pPr>
        <w:numPr>
          <w:ilvl w:val="0"/>
          <w:numId w:val="15"/>
        </w:numPr>
        <w:autoSpaceDE w:val="0"/>
        <w:autoSpaceDN w:val="0"/>
        <w:adjustRightInd w:val="0"/>
        <w:ind w:left="315" w:hangingChars="150" w:hanging="315"/>
        <w:jc w:val="left"/>
        <w:rPr>
          <w:szCs w:val="21"/>
        </w:rPr>
      </w:pPr>
      <w:bookmarkStart w:id="141" w:name="_Ref7625"/>
      <w:r>
        <w:rPr>
          <w:rFonts w:hint="eastAsia"/>
          <w:szCs w:val="21"/>
        </w:rPr>
        <w:t>蔡行</w:t>
      </w:r>
      <w:r>
        <w:rPr>
          <w:rFonts w:hint="eastAsia"/>
          <w:szCs w:val="21"/>
        </w:rPr>
        <w:t>,</w:t>
      </w:r>
      <w:r>
        <w:rPr>
          <w:rFonts w:hint="eastAsia"/>
          <w:szCs w:val="21"/>
        </w:rPr>
        <w:t>王海春</w:t>
      </w:r>
      <w:r>
        <w:rPr>
          <w:rFonts w:hint="eastAsia"/>
          <w:szCs w:val="21"/>
        </w:rPr>
        <w:t>,</w:t>
      </w:r>
      <w:r>
        <w:rPr>
          <w:rFonts w:hint="eastAsia"/>
          <w:szCs w:val="21"/>
        </w:rPr>
        <w:t>邓珊</w:t>
      </w:r>
      <w:r>
        <w:rPr>
          <w:rFonts w:hint="eastAsia"/>
          <w:szCs w:val="21"/>
        </w:rPr>
        <w:t>.</w:t>
      </w:r>
      <w:r>
        <w:rPr>
          <w:rFonts w:hint="eastAsia"/>
          <w:szCs w:val="21"/>
        </w:rPr>
        <w:t>一种基于</w:t>
      </w:r>
      <w:r>
        <w:rPr>
          <w:rFonts w:hint="eastAsia"/>
          <w:szCs w:val="21"/>
        </w:rPr>
        <w:t>JSP</w:t>
      </w:r>
      <w:r>
        <w:rPr>
          <w:rFonts w:hint="eastAsia"/>
          <w:szCs w:val="21"/>
        </w:rPr>
        <w:t>的题库系统设计</w:t>
      </w:r>
      <w:r>
        <w:rPr>
          <w:rFonts w:hint="eastAsia"/>
          <w:szCs w:val="21"/>
        </w:rPr>
        <w:t>[J].</w:t>
      </w:r>
      <w:r>
        <w:rPr>
          <w:rFonts w:hint="eastAsia"/>
          <w:szCs w:val="21"/>
        </w:rPr>
        <w:t>数字技术与应用</w:t>
      </w:r>
      <w:r>
        <w:rPr>
          <w:rFonts w:hint="eastAsia"/>
          <w:szCs w:val="21"/>
        </w:rPr>
        <w:t>,2015(12):172-173+176.</w:t>
      </w:r>
      <w:bookmarkEnd w:id="141"/>
    </w:p>
    <w:p w:rsidR="0074560E" w:rsidRDefault="0059241A">
      <w:pPr>
        <w:numPr>
          <w:ilvl w:val="0"/>
          <w:numId w:val="15"/>
        </w:numPr>
        <w:autoSpaceDE w:val="0"/>
        <w:autoSpaceDN w:val="0"/>
        <w:adjustRightInd w:val="0"/>
        <w:ind w:left="315" w:hangingChars="150" w:hanging="315"/>
        <w:jc w:val="left"/>
        <w:rPr>
          <w:szCs w:val="21"/>
        </w:rPr>
      </w:pPr>
      <w:bookmarkStart w:id="142" w:name="_Ref2260"/>
      <w:r>
        <w:rPr>
          <w:rFonts w:hint="eastAsia"/>
          <w:szCs w:val="21"/>
        </w:rPr>
        <w:t>吴迪</w:t>
      </w:r>
      <w:r>
        <w:rPr>
          <w:rFonts w:hint="eastAsia"/>
          <w:szCs w:val="21"/>
        </w:rPr>
        <w:t xml:space="preserve">. </w:t>
      </w:r>
      <w:r>
        <w:rPr>
          <w:rFonts w:hint="eastAsia"/>
          <w:szCs w:val="21"/>
        </w:rPr>
        <w:t>基于</w:t>
      </w:r>
      <w:r>
        <w:rPr>
          <w:rFonts w:hint="eastAsia"/>
          <w:szCs w:val="21"/>
        </w:rPr>
        <w:t>B/S</w:t>
      </w:r>
      <w:r>
        <w:rPr>
          <w:rFonts w:hint="eastAsia"/>
          <w:szCs w:val="21"/>
        </w:rPr>
        <w:t>结构的题库管理系统的设计与实现</w:t>
      </w:r>
      <w:r>
        <w:rPr>
          <w:rFonts w:hint="eastAsia"/>
          <w:szCs w:val="21"/>
        </w:rPr>
        <w:t>[D].</w:t>
      </w:r>
      <w:r>
        <w:rPr>
          <w:rFonts w:hint="eastAsia"/>
          <w:szCs w:val="21"/>
        </w:rPr>
        <w:t>吉林大学</w:t>
      </w:r>
      <w:r>
        <w:rPr>
          <w:rFonts w:hint="eastAsia"/>
          <w:szCs w:val="21"/>
        </w:rPr>
        <w:t>,2014.</w:t>
      </w:r>
      <w:bookmarkEnd w:id="142"/>
    </w:p>
    <w:p w:rsidR="0074560E" w:rsidRDefault="0059241A">
      <w:pPr>
        <w:numPr>
          <w:ilvl w:val="0"/>
          <w:numId w:val="15"/>
        </w:numPr>
        <w:autoSpaceDE w:val="0"/>
        <w:autoSpaceDN w:val="0"/>
        <w:adjustRightInd w:val="0"/>
        <w:ind w:left="315" w:hangingChars="150" w:hanging="315"/>
        <w:jc w:val="left"/>
        <w:rPr>
          <w:szCs w:val="21"/>
        </w:rPr>
      </w:pPr>
      <w:bookmarkStart w:id="143" w:name="_Ref2580"/>
      <w:r>
        <w:rPr>
          <w:rFonts w:hint="eastAsia"/>
          <w:szCs w:val="21"/>
        </w:rPr>
        <w:t>邵超</w:t>
      </w:r>
      <w:r>
        <w:rPr>
          <w:rFonts w:hint="eastAsia"/>
          <w:szCs w:val="21"/>
        </w:rPr>
        <w:t>,</w:t>
      </w:r>
      <w:r>
        <w:rPr>
          <w:rFonts w:hint="eastAsia"/>
          <w:szCs w:val="21"/>
        </w:rPr>
        <w:t>万春红</w:t>
      </w:r>
      <w:r>
        <w:rPr>
          <w:rFonts w:hint="eastAsia"/>
          <w:szCs w:val="21"/>
        </w:rPr>
        <w:t>.E-R</w:t>
      </w:r>
      <w:r>
        <w:rPr>
          <w:rFonts w:hint="eastAsia"/>
          <w:szCs w:val="21"/>
        </w:rPr>
        <w:t>图的精细设计</w:t>
      </w:r>
      <w:r>
        <w:rPr>
          <w:rFonts w:hint="eastAsia"/>
          <w:szCs w:val="21"/>
        </w:rPr>
        <w:t>[J].</w:t>
      </w:r>
      <w:r>
        <w:rPr>
          <w:rFonts w:hint="eastAsia"/>
          <w:szCs w:val="21"/>
        </w:rPr>
        <w:t>计算机教育</w:t>
      </w:r>
      <w:r>
        <w:rPr>
          <w:rFonts w:hint="eastAsia"/>
          <w:szCs w:val="21"/>
        </w:rPr>
        <w:t>,2015(08):78-81.</w:t>
      </w:r>
      <w:bookmarkEnd w:id="143"/>
    </w:p>
    <w:p w:rsidR="0074560E" w:rsidRDefault="0059241A">
      <w:pPr>
        <w:numPr>
          <w:ilvl w:val="0"/>
          <w:numId w:val="15"/>
        </w:numPr>
        <w:autoSpaceDE w:val="0"/>
        <w:autoSpaceDN w:val="0"/>
        <w:adjustRightInd w:val="0"/>
        <w:ind w:left="315" w:hangingChars="150" w:hanging="315"/>
        <w:jc w:val="left"/>
        <w:rPr>
          <w:szCs w:val="21"/>
        </w:rPr>
      </w:pPr>
      <w:bookmarkStart w:id="144" w:name="_Ref2946"/>
      <w:r>
        <w:rPr>
          <w:rFonts w:hint="eastAsia"/>
          <w:szCs w:val="21"/>
        </w:rPr>
        <w:t>张雪敏</w:t>
      </w:r>
      <w:r>
        <w:rPr>
          <w:rFonts w:hint="eastAsia"/>
          <w:szCs w:val="21"/>
        </w:rPr>
        <w:t>.</w:t>
      </w:r>
      <w:r>
        <w:rPr>
          <w:rFonts w:hint="eastAsia"/>
          <w:szCs w:val="21"/>
        </w:rPr>
        <w:t>浅议</w:t>
      </w:r>
      <w:r>
        <w:rPr>
          <w:rFonts w:hint="eastAsia"/>
          <w:szCs w:val="21"/>
        </w:rPr>
        <w:t>MVC</w:t>
      </w:r>
      <w:r>
        <w:rPr>
          <w:rFonts w:hint="eastAsia"/>
          <w:szCs w:val="21"/>
        </w:rPr>
        <w:t>设计模式在</w:t>
      </w:r>
      <w:r>
        <w:rPr>
          <w:rFonts w:hint="eastAsia"/>
          <w:szCs w:val="21"/>
        </w:rPr>
        <w:t>JavaWeb</w:t>
      </w:r>
      <w:r>
        <w:rPr>
          <w:rFonts w:hint="eastAsia"/>
          <w:szCs w:val="21"/>
        </w:rPr>
        <w:t>中的作用</w:t>
      </w:r>
      <w:r>
        <w:rPr>
          <w:rFonts w:hint="eastAsia"/>
          <w:szCs w:val="21"/>
        </w:rPr>
        <w:t>[J].</w:t>
      </w:r>
      <w:r>
        <w:rPr>
          <w:rFonts w:hint="eastAsia"/>
          <w:szCs w:val="21"/>
        </w:rPr>
        <w:t>科技风</w:t>
      </w:r>
      <w:r>
        <w:rPr>
          <w:rFonts w:hint="eastAsia"/>
          <w:szCs w:val="21"/>
        </w:rPr>
        <w:t>,2018(22):58-59.</w:t>
      </w:r>
      <w:bookmarkEnd w:id="144"/>
    </w:p>
    <w:p w:rsidR="0074560E" w:rsidRDefault="0059241A">
      <w:pPr>
        <w:numPr>
          <w:ilvl w:val="0"/>
          <w:numId w:val="15"/>
        </w:numPr>
        <w:autoSpaceDE w:val="0"/>
        <w:autoSpaceDN w:val="0"/>
        <w:adjustRightInd w:val="0"/>
        <w:ind w:left="315" w:hangingChars="150" w:hanging="315"/>
        <w:jc w:val="left"/>
        <w:rPr>
          <w:szCs w:val="21"/>
        </w:rPr>
      </w:pPr>
      <w:bookmarkStart w:id="145" w:name="_Ref3811"/>
      <w:r>
        <w:rPr>
          <w:rFonts w:hint="eastAsia"/>
          <w:szCs w:val="21"/>
        </w:rPr>
        <w:t>张水利</w:t>
      </w:r>
      <w:r>
        <w:rPr>
          <w:rFonts w:hint="eastAsia"/>
          <w:szCs w:val="21"/>
        </w:rPr>
        <w:t>,</w:t>
      </w:r>
      <w:r>
        <w:rPr>
          <w:rFonts w:hint="eastAsia"/>
          <w:szCs w:val="21"/>
        </w:rPr>
        <w:t>董军堂</w:t>
      </w:r>
      <w:r>
        <w:rPr>
          <w:rFonts w:hint="eastAsia"/>
          <w:szCs w:val="21"/>
        </w:rPr>
        <w:t>,</w:t>
      </w:r>
      <w:r>
        <w:rPr>
          <w:rFonts w:hint="eastAsia"/>
          <w:szCs w:val="21"/>
        </w:rPr>
        <w:t>冯敏娜</w:t>
      </w:r>
      <w:r>
        <w:rPr>
          <w:rFonts w:hint="eastAsia"/>
          <w:szCs w:val="21"/>
        </w:rPr>
        <w:t>.</w:t>
      </w:r>
      <w:r>
        <w:rPr>
          <w:rFonts w:hint="eastAsia"/>
          <w:szCs w:val="21"/>
        </w:rPr>
        <w:t>基于</w:t>
      </w:r>
      <w:r>
        <w:rPr>
          <w:rFonts w:hint="eastAsia"/>
          <w:szCs w:val="21"/>
        </w:rPr>
        <w:t>MVC</w:t>
      </w:r>
      <w:r>
        <w:rPr>
          <w:rFonts w:hint="eastAsia"/>
          <w:szCs w:val="21"/>
        </w:rPr>
        <w:t>模式的在线考试测评系统的设计与实现</w:t>
      </w:r>
      <w:r>
        <w:rPr>
          <w:rFonts w:hint="eastAsia"/>
          <w:szCs w:val="21"/>
        </w:rPr>
        <w:t>[J].</w:t>
      </w:r>
      <w:r>
        <w:rPr>
          <w:rFonts w:hint="eastAsia"/>
          <w:szCs w:val="21"/>
        </w:rPr>
        <w:t>现代电子技术</w:t>
      </w:r>
      <w:r>
        <w:rPr>
          <w:rFonts w:hint="eastAsia"/>
          <w:szCs w:val="21"/>
        </w:rPr>
        <w:t>,2015,38(14):67-70.</w:t>
      </w:r>
      <w:bookmarkEnd w:id="145"/>
    </w:p>
    <w:p w:rsidR="0074560E" w:rsidRDefault="0059241A">
      <w:pPr>
        <w:numPr>
          <w:ilvl w:val="0"/>
          <w:numId w:val="15"/>
        </w:numPr>
        <w:autoSpaceDE w:val="0"/>
        <w:autoSpaceDN w:val="0"/>
        <w:adjustRightInd w:val="0"/>
        <w:ind w:left="315" w:hangingChars="150" w:hanging="315"/>
        <w:jc w:val="left"/>
        <w:rPr>
          <w:szCs w:val="21"/>
        </w:rPr>
      </w:pPr>
      <w:bookmarkStart w:id="146" w:name="_Ref4921"/>
      <w:r>
        <w:rPr>
          <w:rFonts w:hint="eastAsia"/>
          <w:szCs w:val="21"/>
        </w:rPr>
        <w:t>杨德石</w:t>
      </w:r>
      <w:r>
        <w:rPr>
          <w:rFonts w:hint="eastAsia"/>
          <w:szCs w:val="21"/>
        </w:rPr>
        <w:t>,</w:t>
      </w:r>
      <w:r>
        <w:rPr>
          <w:rFonts w:hint="eastAsia"/>
          <w:szCs w:val="21"/>
        </w:rPr>
        <w:t>李金忠</w:t>
      </w:r>
      <w:r>
        <w:rPr>
          <w:rFonts w:hint="eastAsia"/>
          <w:szCs w:val="21"/>
        </w:rPr>
        <w:t>,</w:t>
      </w:r>
      <w:r>
        <w:rPr>
          <w:rFonts w:hint="eastAsia"/>
          <w:szCs w:val="21"/>
        </w:rPr>
        <w:t>叶晓鑫</w:t>
      </w:r>
      <w:r>
        <w:rPr>
          <w:rFonts w:hint="eastAsia"/>
          <w:szCs w:val="21"/>
        </w:rPr>
        <w:t>,</w:t>
      </w:r>
      <w:r>
        <w:rPr>
          <w:rFonts w:hint="eastAsia"/>
          <w:szCs w:val="21"/>
        </w:rPr>
        <w:t>胡运全</w:t>
      </w:r>
      <w:r>
        <w:rPr>
          <w:rFonts w:hint="eastAsia"/>
          <w:szCs w:val="21"/>
        </w:rPr>
        <w:t>.</w:t>
      </w:r>
      <w:r>
        <w:rPr>
          <w:rFonts w:hint="eastAsia"/>
          <w:szCs w:val="21"/>
        </w:rPr>
        <w:t>基于</w:t>
      </w:r>
      <w:r>
        <w:rPr>
          <w:rFonts w:hint="eastAsia"/>
          <w:szCs w:val="21"/>
        </w:rPr>
        <w:t>SSM</w:t>
      </w:r>
      <w:r>
        <w:rPr>
          <w:rFonts w:hint="eastAsia"/>
          <w:szCs w:val="21"/>
        </w:rPr>
        <w:t>框架的题库和试卷管理系统的设计与实现</w:t>
      </w:r>
      <w:r>
        <w:rPr>
          <w:rFonts w:hint="eastAsia"/>
          <w:szCs w:val="21"/>
        </w:rPr>
        <w:t>[J].</w:t>
      </w:r>
      <w:r>
        <w:rPr>
          <w:rFonts w:hint="eastAsia"/>
          <w:szCs w:val="21"/>
        </w:rPr>
        <w:t>井冈山大学学报</w:t>
      </w:r>
      <w:r>
        <w:rPr>
          <w:rFonts w:hint="eastAsia"/>
          <w:szCs w:val="21"/>
        </w:rPr>
        <w:t>(</w:t>
      </w:r>
      <w:r>
        <w:rPr>
          <w:rFonts w:hint="eastAsia"/>
          <w:szCs w:val="21"/>
        </w:rPr>
        <w:t>自然科学版</w:t>
      </w:r>
      <w:r>
        <w:rPr>
          <w:rFonts w:hint="eastAsia"/>
          <w:szCs w:val="21"/>
        </w:rPr>
        <w:t>),2018,39(04):49-59.</w:t>
      </w:r>
      <w:bookmarkEnd w:id="146"/>
    </w:p>
    <w:p w:rsidR="0074560E" w:rsidRDefault="0059241A">
      <w:pPr>
        <w:numPr>
          <w:ilvl w:val="0"/>
          <w:numId w:val="15"/>
        </w:numPr>
        <w:autoSpaceDE w:val="0"/>
        <w:autoSpaceDN w:val="0"/>
        <w:adjustRightInd w:val="0"/>
        <w:ind w:left="315" w:hangingChars="150" w:hanging="315"/>
        <w:jc w:val="left"/>
        <w:rPr>
          <w:szCs w:val="21"/>
        </w:rPr>
      </w:pPr>
      <w:bookmarkStart w:id="147" w:name="_Ref11599"/>
      <w:r>
        <w:rPr>
          <w:rFonts w:hint="eastAsia"/>
          <w:szCs w:val="21"/>
        </w:rPr>
        <w:t>段昌盛</w:t>
      </w:r>
      <w:r>
        <w:rPr>
          <w:rFonts w:hint="eastAsia"/>
          <w:szCs w:val="21"/>
        </w:rPr>
        <w:t>.</w:t>
      </w:r>
      <w:r>
        <w:rPr>
          <w:rFonts w:hint="eastAsia"/>
          <w:szCs w:val="21"/>
        </w:rPr>
        <w:t>基于</w:t>
      </w:r>
      <w:r>
        <w:rPr>
          <w:rFonts w:hint="eastAsia"/>
          <w:szCs w:val="21"/>
        </w:rPr>
        <w:t>AJAX</w:t>
      </w:r>
      <w:r>
        <w:rPr>
          <w:rFonts w:hint="eastAsia"/>
          <w:szCs w:val="21"/>
        </w:rPr>
        <w:t>技术实现无刷新分页</w:t>
      </w:r>
      <w:r>
        <w:rPr>
          <w:rFonts w:hint="eastAsia"/>
          <w:szCs w:val="21"/>
        </w:rPr>
        <w:t>[J].</w:t>
      </w:r>
      <w:r>
        <w:rPr>
          <w:rFonts w:hint="eastAsia"/>
          <w:szCs w:val="21"/>
        </w:rPr>
        <w:t>电子技术与软件工程</w:t>
      </w:r>
      <w:r>
        <w:rPr>
          <w:rFonts w:hint="eastAsia"/>
          <w:szCs w:val="21"/>
        </w:rPr>
        <w:t>,2015(02):19-20.</w:t>
      </w:r>
      <w:bookmarkEnd w:id="147"/>
    </w:p>
    <w:p w:rsidR="0074560E" w:rsidRDefault="0059241A">
      <w:pPr>
        <w:numPr>
          <w:ilvl w:val="0"/>
          <w:numId w:val="15"/>
        </w:numPr>
        <w:autoSpaceDE w:val="0"/>
        <w:autoSpaceDN w:val="0"/>
        <w:adjustRightInd w:val="0"/>
        <w:ind w:left="315" w:hangingChars="150" w:hanging="315"/>
        <w:jc w:val="left"/>
        <w:rPr>
          <w:szCs w:val="21"/>
        </w:rPr>
      </w:pPr>
      <w:bookmarkStart w:id="148" w:name="_Ref13484"/>
      <w:r>
        <w:rPr>
          <w:rFonts w:hint="eastAsia"/>
          <w:szCs w:val="21"/>
        </w:rPr>
        <w:t>周广深</w:t>
      </w:r>
      <w:r>
        <w:rPr>
          <w:rFonts w:hint="eastAsia"/>
          <w:szCs w:val="21"/>
        </w:rPr>
        <w:t>.</w:t>
      </w:r>
      <w:r>
        <w:rPr>
          <w:rFonts w:hint="eastAsia"/>
          <w:szCs w:val="21"/>
        </w:rPr>
        <w:t>浅谈</w:t>
      </w:r>
      <w:r>
        <w:rPr>
          <w:rFonts w:hint="eastAsia"/>
          <w:szCs w:val="21"/>
        </w:rPr>
        <w:t>Session</w:t>
      </w:r>
      <w:r>
        <w:rPr>
          <w:rFonts w:hint="eastAsia"/>
          <w:szCs w:val="21"/>
        </w:rPr>
        <w:t>对象在用户登录页面中的应用</w:t>
      </w:r>
      <w:r>
        <w:rPr>
          <w:rFonts w:hint="eastAsia"/>
          <w:szCs w:val="21"/>
        </w:rPr>
        <w:t>[J].</w:t>
      </w:r>
      <w:r>
        <w:rPr>
          <w:rFonts w:hint="eastAsia"/>
          <w:szCs w:val="21"/>
        </w:rPr>
        <w:t>电子技术与软件工程</w:t>
      </w:r>
      <w:r>
        <w:rPr>
          <w:rFonts w:hint="eastAsia"/>
          <w:szCs w:val="21"/>
        </w:rPr>
        <w:t>,2014(05):22.</w:t>
      </w:r>
      <w:bookmarkEnd w:id="148"/>
    </w:p>
    <w:p w:rsidR="0074560E" w:rsidRDefault="0059241A">
      <w:pPr>
        <w:numPr>
          <w:ilvl w:val="0"/>
          <w:numId w:val="15"/>
        </w:numPr>
        <w:autoSpaceDE w:val="0"/>
        <w:autoSpaceDN w:val="0"/>
        <w:adjustRightInd w:val="0"/>
        <w:ind w:left="315" w:hangingChars="150" w:hanging="315"/>
        <w:jc w:val="left"/>
        <w:rPr>
          <w:szCs w:val="21"/>
        </w:rPr>
      </w:pPr>
      <w:bookmarkStart w:id="149" w:name="_Ref15201"/>
      <w:r>
        <w:rPr>
          <w:rFonts w:hint="eastAsia"/>
          <w:szCs w:val="21"/>
        </w:rPr>
        <w:t>周建锋</w:t>
      </w:r>
      <w:r>
        <w:rPr>
          <w:rFonts w:hint="eastAsia"/>
          <w:szCs w:val="21"/>
        </w:rPr>
        <w:t>.FreeMarker</w:t>
      </w:r>
      <w:r>
        <w:rPr>
          <w:rFonts w:hint="eastAsia"/>
          <w:szCs w:val="21"/>
        </w:rPr>
        <w:t>文档生成技术在毕业设计管理系统中的应用</w:t>
      </w:r>
      <w:r>
        <w:rPr>
          <w:rFonts w:hint="eastAsia"/>
          <w:szCs w:val="21"/>
        </w:rPr>
        <w:t>[J].</w:t>
      </w:r>
      <w:r>
        <w:rPr>
          <w:rFonts w:hint="eastAsia"/>
          <w:szCs w:val="21"/>
        </w:rPr>
        <w:t>软件导刊</w:t>
      </w:r>
      <w:r>
        <w:rPr>
          <w:rFonts w:hint="eastAsia"/>
          <w:szCs w:val="21"/>
        </w:rPr>
        <w:t>,2016,15(12):109-112.</w:t>
      </w:r>
      <w:bookmarkEnd w:id="149"/>
    </w:p>
    <w:p w:rsidR="0074560E" w:rsidRDefault="0074560E"/>
    <w:sectPr w:rsidR="0074560E" w:rsidSect="00961DAC">
      <w:footerReference w:type="default" r:id="rId38"/>
      <w:footerReference w:type="first" r:id="rId39"/>
      <w:footnotePr>
        <w:numFmt w:val="decimalEnclosedCircleChinese"/>
      </w:footnotePr>
      <w:pgSz w:w="11906" w:h="16838"/>
      <w:pgMar w:top="1418" w:right="1418" w:bottom="1418" w:left="1559" w:header="851" w:footer="850" w:gutter="0"/>
      <w:pgNumType w:fmt="numberInDash" w:start="1"/>
      <w:cols w:space="720"/>
      <w:titlePg/>
      <w:docGrid w:type="lines" w:linePitch="4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B7F" w:rsidRDefault="00331B7F">
      <w:r>
        <w:separator/>
      </w:r>
    </w:p>
  </w:endnote>
  <w:endnote w:type="continuationSeparator" w:id="1">
    <w:p w:rsidR="00331B7F" w:rsidRDefault="00331B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354" w:rsidRDefault="00474354">
    <w:pPr>
      <w:pStyle w:val="a6"/>
      <w:framePr w:wrap="around" w:vAnchor="text" w:hAnchor="margin" w:xAlign="center" w:y="1"/>
      <w:rPr>
        <w:rStyle w:val="ab"/>
      </w:rPr>
    </w:pPr>
    <w:r>
      <w:fldChar w:fldCharType="begin"/>
    </w:r>
    <w:r>
      <w:rPr>
        <w:rStyle w:val="ab"/>
      </w:rPr>
      <w:instrText xml:space="preserve">PAGE  </w:instrText>
    </w:r>
    <w:r>
      <w:fldChar w:fldCharType="end"/>
    </w:r>
  </w:p>
  <w:p w:rsidR="00474354" w:rsidRDefault="00474354">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354" w:rsidRDefault="00474354">
    <w:pPr>
      <w:pStyle w:val="a6"/>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354" w:rsidRDefault="00474354">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354" w:rsidRDefault="00474354">
    <w:pPr>
      <w:pStyle w:val="a6"/>
      <w:ind w:right="360"/>
    </w:pPr>
    <w:r>
      <w:rPr>
        <w:noProof/>
      </w:rPr>
      <w:pict>
        <v:shapetype id="_x0000_t202" coordsize="21600,21600" o:spt="202" path="m,l,21600r21600,l21600,xe">
          <v:stroke joinstyle="miter"/>
          <v:path gradientshapeok="t" o:connecttype="rect"/>
        </v:shapetype>
        <v:shape id="文本框 2" o:spid="_x0000_s2050" type="#_x0000_t202" style="position:absolute;margin-left:0;margin-top:0;width:2in;height:2in;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474354" w:rsidRDefault="00474354">
                <w:pPr>
                  <w:pStyle w:val="a6"/>
                </w:pPr>
                <w:fldSimple w:instr=" PAGE  \* MERGEFORMAT ">
                  <w:r w:rsidR="00A5769C">
                    <w:rPr>
                      <w:noProof/>
                    </w:rPr>
                    <w:t>- 19 -</w:t>
                  </w:r>
                </w:fldSimple>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354" w:rsidRDefault="00474354">
    <w:pPr>
      <w:pStyle w:val="a6"/>
    </w:pPr>
    <w:r>
      <w:rPr>
        <w:noProof/>
      </w:rPr>
      <w:pict>
        <v:shapetype id="_x0000_t202" coordsize="21600,21600" o:spt="202" path="m,l,21600r21600,l21600,xe">
          <v:stroke joinstyle="miter"/>
          <v:path gradientshapeok="t" o:connecttype="rect"/>
        </v:shapetype>
        <v:shape id="文本框 3" o:spid="_x0000_s2049" type="#_x0000_t202" style="position:absolute;margin-left:0;margin-top:0;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474354" w:rsidRDefault="00474354">
                <w:pPr>
                  <w:pStyle w:val="a6"/>
                </w:pPr>
                <w:fldSimple w:instr=" PAGE  \* MERGEFORMAT ">
                  <w:r>
                    <w:rPr>
                      <w:noProof/>
                    </w:rPr>
                    <w:t>- 1 -</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B7F" w:rsidRDefault="00331B7F">
      <w:r>
        <w:separator/>
      </w:r>
    </w:p>
  </w:footnote>
  <w:footnote w:type="continuationSeparator" w:id="1">
    <w:p w:rsidR="00331B7F" w:rsidRDefault="00331B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354" w:rsidRDefault="00474354">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354" w:rsidRDefault="00474354">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354" w:rsidRDefault="00474354">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FC069E"/>
    <w:multiLevelType w:val="singleLevel"/>
    <w:tmpl w:val="AFFC069E"/>
    <w:lvl w:ilvl="0">
      <w:start w:val="1"/>
      <w:numFmt w:val="decimal"/>
      <w:suff w:val="space"/>
      <w:lvlText w:val="%1."/>
      <w:lvlJc w:val="left"/>
    </w:lvl>
  </w:abstractNum>
  <w:abstractNum w:abstractNumId="1">
    <w:nsid w:val="D36F8498"/>
    <w:multiLevelType w:val="singleLevel"/>
    <w:tmpl w:val="D36F8498"/>
    <w:lvl w:ilvl="0">
      <w:start w:val="2"/>
      <w:numFmt w:val="decimal"/>
      <w:lvlText w:val="%1."/>
      <w:lvlJc w:val="left"/>
      <w:pPr>
        <w:tabs>
          <w:tab w:val="left" w:pos="312"/>
        </w:tabs>
      </w:pPr>
    </w:lvl>
  </w:abstractNum>
  <w:abstractNum w:abstractNumId="2">
    <w:nsid w:val="DCBDB918"/>
    <w:multiLevelType w:val="singleLevel"/>
    <w:tmpl w:val="DCBDB918"/>
    <w:lvl w:ilvl="0">
      <w:start w:val="1"/>
      <w:numFmt w:val="decimal"/>
      <w:suff w:val="space"/>
      <w:lvlText w:val="%1."/>
      <w:lvlJc w:val="left"/>
    </w:lvl>
  </w:abstractNum>
  <w:abstractNum w:abstractNumId="3">
    <w:nsid w:val="F4BA1FBC"/>
    <w:multiLevelType w:val="singleLevel"/>
    <w:tmpl w:val="F4BA1FBC"/>
    <w:lvl w:ilvl="0">
      <w:start w:val="1"/>
      <w:numFmt w:val="decimal"/>
      <w:lvlText w:val="%1."/>
      <w:lvlJc w:val="left"/>
      <w:pPr>
        <w:tabs>
          <w:tab w:val="left" w:pos="312"/>
        </w:tabs>
      </w:pPr>
    </w:lvl>
  </w:abstractNum>
  <w:abstractNum w:abstractNumId="4">
    <w:nsid w:val="046C545B"/>
    <w:multiLevelType w:val="multilevel"/>
    <w:tmpl w:val="046C545B"/>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2"/>
      <w:numFmt w:val="decimal"/>
      <w:lvlText w:val="%4."/>
      <w:lvlJc w:val="left"/>
      <w:pPr>
        <w:ind w:left="2400" w:hanging="360"/>
      </w:pPr>
      <w:rPr>
        <w:rFonts w:hint="default"/>
      </w:r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
    <w:nsid w:val="0E2D19E5"/>
    <w:multiLevelType w:val="multilevel"/>
    <w:tmpl w:val="0E2D19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4275A96"/>
    <w:multiLevelType w:val="multilevel"/>
    <w:tmpl w:val="14275A96"/>
    <w:lvl w:ilvl="0">
      <w:start w:val="2"/>
      <w:numFmt w:val="decimal"/>
      <w:lvlText w:val="%1、"/>
      <w:lvlJc w:val="left"/>
      <w:pPr>
        <w:ind w:left="780" w:hanging="360"/>
      </w:pPr>
      <w:rPr>
        <w:rFonts w:hint="default"/>
      </w:rPr>
    </w:lvl>
    <w:lvl w:ilvl="1">
      <w:start w:val="1"/>
      <w:numFmt w:val="decimal"/>
      <w:lvlText w:val="（%2）"/>
      <w:lvlJc w:val="left"/>
      <w:pPr>
        <w:ind w:left="1560" w:hanging="7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16A65FD8"/>
    <w:multiLevelType w:val="singleLevel"/>
    <w:tmpl w:val="16A65FD8"/>
    <w:lvl w:ilvl="0">
      <w:start w:val="1"/>
      <w:numFmt w:val="decimal"/>
      <w:lvlText w:val="[%1]"/>
      <w:lvlJc w:val="left"/>
      <w:pPr>
        <w:tabs>
          <w:tab w:val="left" w:pos="312"/>
        </w:tabs>
      </w:pPr>
    </w:lvl>
  </w:abstractNum>
  <w:abstractNum w:abstractNumId="8">
    <w:nsid w:val="17293DC8"/>
    <w:multiLevelType w:val="multilevel"/>
    <w:tmpl w:val="17293DC8"/>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9">
    <w:nsid w:val="21143C0A"/>
    <w:multiLevelType w:val="multilevel"/>
    <w:tmpl w:val="21143C0A"/>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0">
    <w:nsid w:val="332B2A4F"/>
    <w:multiLevelType w:val="multilevel"/>
    <w:tmpl w:val="332B2A4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45495550"/>
    <w:multiLevelType w:val="multilevel"/>
    <w:tmpl w:val="4549555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4FF82104"/>
    <w:multiLevelType w:val="multilevel"/>
    <w:tmpl w:val="4FF821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89862EC"/>
    <w:multiLevelType w:val="multilevel"/>
    <w:tmpl w:val="689862E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76E57F3F"/>
    <w:multiLevelType w:val="multilevel"/>
    <w:tmpl w:val="76E57F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10"/>
  </w:num>
  <w:num w:numId="6">
    <w:abstractNumId w:val="4"/>
  </w:num>
  <w:num w:numId="7">
    <w:abstractNumId w:val="8"/>
  </w:num>
  <w:num w:numId="8">
    <w:abstractNumId w:val="9"/>
  </w:num>
  <w:num w:numId="9">
    <w:abstractNumId w:val="6"/>
  </w:num>
  <w:num w:numId="10">
    <w:abstractNumId w:val="11"/>
  </w:num>
  <w:num w:numId="11">
    <w:abstractNumId w:val="13"/>
  </w:num>
  <w:num w:numId="12">
    <w:abstractNumId w:val="5"/>
  </w:num>
  <w:num w:numId="13">
    <w:abstractNumId w:val="14"/>
  </w:num>
  <w:num w:numId="14">
    <w:abstractNumId w:val="1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trackRevisions/>
  <w:defaultTabStop w:val="420"/>
  <w:drawingGridVerticalSpacing w:val="156"/>
  <w:noPunctuationKerning/>
  <w:characterSpacingControl w:val="compressPunctuation"/>
  <w:hdrShapeDefaults>
    <o:shapedefaults v:ext="edit" spidmax="3074" fillcolor="white">
      <v:fill color="white"/>
    </o:shapedefaults>
    <o:shapelayout v:ext="edit">
      <o:idmap v:ext="edit" data="2"/>
    </o:shapelayout>
  </w:hdrShapeDefaults>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54420AC4"/>
    <w:rsid w:val="00001039"/>
    <w:rsid w:val="00007870"/>
    <w:rsid w:val="00017CD8"/>
    <w:rsid w:val="0002556B"/>
    <w:rsid w:val="00025775"/>
    <w:rsid w:val="00025E0B"/>
    <w:rsid w:val="0005766A"/>
    <w:rsid w:val="00063D0C"/>
    <w:rsid w:val="00091503"/>
    <w:rsid w:val="0009185A"/>
    <w:rsid w:val="00093DFB"/>
    <w:rsid w:val="000A1D22"/>
    <w:rsid w:val="000A4163"/>
    <w:rsid w:val="000B121D"/>
    <w:rsid w:val="000B722E"/>
    <w:rsid w:val="000C4CA2"/>
    <w:rsid w:val="000D47A2"/>
    <w:rsid w:val="001010FB"/>
    <w:rsid w:val="00101EFC"/>
    <w:rsid w:val="00103FA4"/>
    <w:rsid w:val="00110271"/>
    <w:rsid w:val="00116327"/>
    <w:rsid w:val="00125DDD"/>
    <w:rsid w:val="00126821"/>
    <w:rsid w:val="00133C71"/>
    <w:rsid w:val="0013461F"/>
    <w:rsid w:val="00166306"/>
    <w:rsid w:val="00190F58"/>
    <w:rsid w:val="001A2886"/>
    <w:rsid w:val="001B37C0"/>
    <w:rsid w:val="001E3E0C"/>
    <w:rsid w:val="001E5170"/>
    <w:rsid w:val="001F46D3"/>
    <w:rsid w:val="002019A3"/>
    <w:rsid w:val="00210CB5"/>
    <w:rsid w:val="00211E2A"/>
    <w:rsid w:val="0021587D"/>
    <w:rsid w:val="00221E83"/>
    <w:rsid w:val="002240DD"/>
    <w:rsid w:val="00227160"/>
    <w:rsid w:val="00227E58"/>
    <w:rsid w:val="002333CE"/>
    <w:rsid w:val="002467AB"/>
    <w:rsid w:val="00254253"/>
    <w:rsid w:val="00260AF1"/>
    <w:rsid w:val="002750FF"/>
    <w:rsid w:val="00284E93"/>
    <w:rsid w:val="00290BC2"/>
    <w:rsid w:val="00290F3E"/>
    <w:rsid w:val="002B3AD1"/>
    <w:rsid w:val="002E4D4E"/>
    <w:rsid w:val="002E5DCD"/>
    <w:rsid w:val="002F084D"/>
    <w:rsid w:val="0032200F"/>
    <w:rsid w:val="00324779"/>
    <w:rsid w:val="00330494"/>
    <w:rsid w:val="00331B7F"/>
    <w:rsid w:val="00334256"/>
    <w:rsid w:val="00337B78"/>
    <w:rsid w:val="003407D6"/>
    <w:rsid w:val="00342979"/>
    <w:rsid w:val="00345172"/>
    <w:rsid w:val="00345492"/>
    <w:rsid w:val="00345F82"/>
    <w:rsid w:val="00371E9F"/>
    <w:rsid w:val="00382023"/>
    <w:rsid w:val="00382627"/>
    <w:rsid w:val="0038793B"/>
    <w:rsid w:val="00392DE0"/>
    <w:rsid w:val="00393D9E"/>
    <w:rsid w:val="00395390"/>
    <w:rsid w:val="003A437A"/>
    <w:rsid w:val="003A784C"/>
    <w:rsid w:val="003C1075"/>
    <w:rsid w:val="003C4656"/>
    <w:rsid w:val="003E731A"/>
    <w:rsid w:val="003F68B3"/>
    <w:rsid w:val="00405AB0"/>
    <w:rsid w:val="004103FA"/>
    <w:rsid w:val="00410D6A"/>
    <w:rsid w:val="00413767"/>
    <w:rsid w:val="00415181"/>
    <w:rsid w:val="0041722B"/>
    <w:rsid w:val="00423074"/>
    <w:rsid w:val="00427C81"/>
    <w:rsid w:val="00450B45"/>
    <w:rsid w:val="00474354"/>
    <w:rsid w:val="00475DAA"/>
    <w:rsid w:val="004862DD"/>
    <w:rsid w:val="004900D7"/>
    <w:rsid w:val="00496F5C"/>
    <w:rsid w:val="004A1BFF"/>
    <w:rsid w:val="004A6295"/>
    <w:rsid w:val="004B0AA2"/>
    <w:rsid w:val="004C146E"/>
    <w:rsid w:val="004C67F7"/>
    <w:rsid w:val="004D1114"/>
    <w:rsid w:val="004D30CB"/>
    <w:rsid w:val="004D6A5F"/>
    <w:rsid w:val="004F4699"/>
    <w:rsid w:val="004F4FE6"/>
    <w:rsid w:val="005221E1"/>
    <w:rsid w:val="0052353E"/>
    <w:rsid w:val="00540695"/>
    <w:rsid w:val="0054179B"/>
    <w:rsid w:val="00541DC7"/>
    <w:rsid w:val="0055009C"/>
    <w:rsid w:val="00554E50"/>
    <w:rsid w:val="0056699B"/>
    <w:rsid w:val="005752C0"/>
    <w:rsid w:val="0058699A"/>
    <w:rsid w:val="00586E40"/>
    <w:rsid w:val="0059241A"/>
    <w:rsid w:val="005A540F"/>
    <w:rsid w:val="005A65A5"/>
    <w:rsid w:val="005B5191"/>
    <w:rsid w:val="005D17F2"/>
    <w:rsid w:val="005D726A"/>
    <w:rsid w:val="005E34D7"/>
    <w:rsid w:val="005F0AB6"/>
    <w:rsid w:val="005F50FC"/>
    <w:rsid w:val="0060105D"/>
    <w:rsid w:val="00623BCA"/>
    <w:rsid w:val="00631253"/>
    <w:rsid w:val="00633F90"/>
    <w:rsid w:val="0064084D"/>
    <w:rsid w:val="00663834"/>
    <w:rsid w:val="006764DE"/>
    <w:rsid w:val="00691878"/>
    <w:rsid w:val="0069395B"/>
    <w:rsid w:val="006975F8"/>
    <w:rsid w:val="006A4758"/>
    <w:rsid w:val="006B4455"/>
    <w:rsid w:val="006C1814"/>
    <w:rsid w:val="006C2C3A"/>
    <w:rsid w:val="0070024D"/>
    <w:rsid w:val="00700C00"/>
    <w:rsid w:val="0070169C"/>
    <w:rsid w:val="0070682D"/>
    <w:rsid w:val="00713A98"/>
    <w:rsid w:val="007145A7"/>
    <w:rsid w:val="00730BF0"/>
    <w:rsid w:val="0074560E"/>
    <w:rsid w:val="0076272C"/>
    <w:rsid w:val="007720F8"/>
    <w:rsid w:val="007748E0"/>
    <w:rsid w:val="00783FD1"/>
    <w:rsid w:val="00794598"/>
    <w:rsid w:val="00796B22"/>
    <w:rsid w:val="007A2678"/>
    <w:rsid w:val="007B2B86"/>
    <w:rsid w:val="007B7020"/>
    <w:rsid w:val="007C1394"/>
    <w:rsid w:val="007D0DFD"/>
    <w:rsid w:val="00800614"/>
    <w:rsid w:val="00807F54"/>
    <w:rsid w:val="00826A95"/>
    <w:rsid w:val="00835BB2"/>
    <w:rsid w:val="00846BB2"/>
    <w:rsid w:val="00870714"/>
    <w:rsid w:val="008B3FA3"/>
    <w:rsid w:val="008D2FFF"/>
    <w:rsid w:val="008E1105"/>
    <w:rsid w:val="008E67CD"/>
    <w:rsid w:val="008F173B"/>
    <w:rsid w:val="008F3336"/>
    <w:rsid w:val="00905407"/>
    <w:rsid w:val="00905FC1"/>
    <w:rsid w:val="0091175B"/>
    <w:rsid w:val="0091225D"/>
    <w:rsid w:val="00913FC4"/>
    <w:rsid w:val="0092539D"/>
    <w:rsid w:val="00932310"/>
    <w:rsid w:val="00947899"/>
    <w:rsid w:val="009478E4"/>
    <w:rsid w:val="00961DAC"/>
    <w:rsid w:val="00964C2D"/>
    <w:rsid w:val="00975B9C"/>
    <w:rsid w:val="009765C7"/>
    <w:rsid w:val="00976872"/>
    <w:rsid w:val="00990507"/>
    <w:rsid w:val="009A0312"/>
    <w:rsid w:val="009A20D2"/>
    <w:rsid w:val="009A2351"/>
    <w:rsid w:val="009A6B87"/>
    <w:rsid w:val="009C57F6"/>
    <w:rsid w:val="009D27D2"/>
    <w:rsid w:val="009F15FF"/>
    <w:rsid w:val="009F2534"/>
    <w:rsid w:val="009F37B8"/>
    <w:rsid w:val="00A10A20"/>
    <w:rsid w:val="00A14D6A"/>
    <w:rsid w:val="00A22706"/>
    <w:rsid w:val="00A27961"/>
    <w:rsid w:val="00A27A56"/>
    <w:rsid w:val="00A37E3A"/>
    <w:rsid w:val="00A427ED"/>
    <w:rsid w:val="00A518B0"/>
    <w:rsid w:val="00A5384B"/>
    <w:rsid w:val="00A55CDF"/>
    <w:rsid w:val="00A561CA"/>
    <w:rsid w:val="00A5769C"/>
    <w:rsid w:val="00A65A51"/>
    <w:rsid w:val="00A67065"/>
    <w:rsid w:val="00A76ABC"/>
    <w:rsid w:val="00A83347"/>
    <w:rsid w:val="00A86581"/>
    <w:rsid w:val="00AB47B8"/>
    <w:rsid w:val="00AC35D0"/>
    <w:rsid w:val="00AC3FD0"/>
    <w:rsid w:val="00AD0473"/>
    <w:rsid w:val="00AD2145"/>
    <w:rsid w:val="00AD3C5E"/>
    <w:rsid w:val="00AD58EA"/>
    <w:rsid w:val="00AD7B16"/>
    <w:rsid w:val="00AE1C5F"/>
    <w:rsid w:val="00AF1B14"/>
    <w:rsid w:val="00B20B94"/>
    <w:rsid w:val="00B20D60"/>
    <w:rsid w:val="00B217A0"/>
    <w:rsid w:val="00B26EA0"/>
    <w:rsid w:val="00B32153"/>
    <w:rsid w:val="00B37084"/>
    <w:rsid w:val="00B4424E"/>
    <w:rsid w:val="00B56E45"/>
    <w:rsid w:val="00B63F07"/>
    <w:rsid w:val="00B64AE4"/>
    <w:rsid w:val="00B6691B"/>
    <w:rsid w:val="00B76D3E"/>
    <w:rsid w:val="00B77D12"/>
    <w:rsid w:val="00B91EE9"/>
    <w:rsid w:val="00BA6689"/>
    <w:rsid w:val="00BB00CB"/>
    <w:rsid w:val="00BB28AF"/>
    <w:rsid w:val="00BC432A"/>
    <w:rsid w:val="00BE1D0C"/>
    <w:rsid w:val="00BE7A13"/>
    <w:rsid w:val="00C017D3"/>
    <w:rsid w:val="00C310C7"/>
    <w:rsid w:val="00C31221"/>
    <w:rsid w:val="00C31AD2"/>
    <w:rsid w:val="00C36072"/>
    <w:rsid w:val="00C3610B"/>
    <w:rsid w:val="00C42E4D"/>
    <w:rsid w:val="00C649DA"/>
    <w:rsid w:val="00C649F8"/>
    <w:rsid w:val="00C655C0"/>
    <w:rsid w:val="00C6668F"/>
    <w:rsid w:val="00C67F4F"/>
    <w:rsid w:val="00C72480"/>
    <w:rsid w:val="00CA2EE1"/>
    <w:rsid w:val="00CA4234"/>
    <w:rsid w:val="00CA707B"/>
    <w:rsid w:val="00CB6F0F"/>
    <w:rsid w:val="00CC0CD4"/>
    <w:rsid w:val="00CC4014"/>
    <w:rsid w:val="00CC51BC"/>
    <w:rsid w:val="00CD327B"/>
    <w:rsid w:val="00CE4203"/>
    <w:rsid w:val="00CF10D8"/>
    <w:rsid w:val="00CF1250"/>
    <w:rsid w:val="00CF171B"/>
    <w:rsid w:val="00CF5D45"/>
    <w:rsid w:val="00CF6E87"/>
    <w:rsid w:val="00CF71DF"/>
    <w:rsid w:val="00D0089F"/>
    <w:rsid w:val="00D14158"/>
    <w:rsid w:val="00D2088D"/>
    <w:rsid w:val="00D275DA"/>
    <w:rsid w:val="00D31529"/>
    <w:rsid w:val="00D34B6B"/>
    <w:rsid w:val="00D37599"/>
    <w:rsid w:val="00D62FF6"/>
    <w:rsid w:val="00D64250"/>
    <w:rsid w:val="00D813D9"/>
    <w:rsid w:val="00D9137F"/>
    <w:rsid w:val="00D926D6"/>
    <w:rsid w:val="00DB65CA"/>
    <w:rsid w:val="00DC5D5A"/>
    <w:rsid w:val="00DC5E07"/>
    <w:rsid w:val="00DD3CFB"/>
    <w:rsid w:val="00DE28E7"/>
    <w:rsid w:val="00DE3223"/>
    <w:rsid w:val="00DF0F32"/>
    <w:rsid w:val="00DF123A"/>
    <w:rsid w:val="00DF1390"/>
    <w:rsid w:val="00E02B35"/>
    <w:rsid w:val="00E05DFB"/>
    <w:rsid w:val="00E11AB5"/>
    <w:rsid w:val="00E17A84"/>
    <w:rsid w:val="00E206E2"/>
    <w:rsid w:val="00E225A2"/>
    <w:rsid w:val="00E23AEE"/>
    <w:rsid w:val="00E31DB5"/>
    <w:rsid w:val="00E512C6"/>
    <w:rsid w:val="00E53921"/>
    <w:rsid w:val="00E57E1E"/>
    <w:rsid w:val="00E62928"/>
    <w:rsid w:val="00E650A6"/>
    <w:rsid w:val="00E911ED"/>
    <w:rsid w:val="00E92F68"/>
    <w:rsid w:val="00EB65ED"/>
    <w:rsid w:val="00ED0F12"/>
    <w:rsid w:val="00EE18C0"/>
    <w:rsid w:val="00EF43B9"/>
    <w:rsid w:val="00F004F9"/>
    <w:rsid w:val="00F1043F"/>
    <w:rsid w:val="00F23EAB"/>
    <w:rsid w:val="00F474D3"/>
    <w:rsid w:val="00F525F2"/>
    <w:rsid w:val="00F53F62"/>
    <w:rsid w:val="00F651DC"/>
    <w:rsid w:val="00F8082B"/>
    <w:rsid w:val="00F85127"/>
    <w:rsid w:val="00F85E01"/>
    <w:rsid w:val="00FC72FF"/>
    <w:rsid w:val="00FD05E8"/>
    <w:rsid w:val="00FD59D9"/>
    <w:rsid w:val="00FF4040"/>
    <w:rsid w:val="00FF679E"/>
    <w:rsid w:val="01330B8A"/>
    <w:rsid w:val="01B20808"/>
    <w:rsid w:val="0572683B"/>
    <w:rsid w:val="06510592"/>
    <w:rsid w:val="079B3432"/>
    <w:rsid w:val="09644D1F"/>
    <w:rsid w:val="0A766C24"/>
    <w:rsid w:val="0B223037"/>
    <w:rsid w:val="0CA259B9"/>
    <w:rsid w:val="0CC90677"/>
    <w:rsid w:val="0D430EA9"/>
    <w:rsid w:val="0F6147C1"/>
    <w:rsid w:val="11C06BB2"/>
    <w:rsid w:val="13B8561C"/>
    <w:rsid w:val="14F879B8"/>
    <w:rsid w:val="15B04404"/>
    <w:rsid w:val="16324CD3"/>
    <w:rsid w:val="164143DF"/>
    <w:rsid w:val="1812051F"/>
    <w:rsid w:val="18A34198"/>
    <w:rsid w:val="18B96164"/>
    <w:rsid w:val="1AE70837"/>
    <w:rsid w:val="1B5C61A8"/>
    <w:rsid w:val="1B833ED0"/>
    <w:rsid w:val="1BC7721A"/>
    <w:rsid w:val="1C531859"/>
    <w:rsid w:val="1D1A4F83"/>
    <w:rsid w:val="204A3815"/>
    <w:rsid w:val="20DB0671"/>
    <w:rsid w:val="20FA62F1"/>
    <w:rsid w:val="22AB0469"/>
    <w:rsid w:val="22D8773D"/>
    <w:rsid w:val="23053F79"/>
    <w:rsid w:val="235260B4"/>
    <w:rsid w:val="23BA6561"/>
    <w:rsid w:val="241A7F04"/>
    <w:rsid w:val="255830F8"/>
    <w:rsid w:val="25CD39CD"/>
    <w:rsid w:val="266241D9"/>
    <w:rsid w:val="28A37327"/>
    <w:rsid w:val="298362D6"/>
    <w:rsid w:val="2A051841"/>
    <w:rsid w:val="2AA84384"/>
    <w:rsid w:val="2C3A1964"/>
    <w:rsid w:val="2C3B32D0"/>
    <w:rsid w:val="2C582EE4"/>
    <w:rsid w:val="2D880E8B"/>
    <w:rsid w:val="2E365E1B"/>
    <w:rsid w:val="30862149"/>
    <w:rsid w:val="34B56168"/>
    <w:rsid w:val="358F28DB"/>
    <w:rsid w:val="3AD5411B"/>
    <w:rsid w:val="3BBC18DA"/>
    <w:rsid w:val="3CCB5461"/>
    <w:rsid w:val="401B5783"/>
    <w:rsid w:val="41A90DCD"/>
    <w:rsid w:val="4222504F"/>
    <w:rsid w:val="44FD47A0"/>
    <w:rsid w:val="455C5E78"/>
    <w:rsid w:val="474C3C9B"/>
    <w:rsid w:val="47773D3A"/>
    <w:rsid w:val="4938380B"/>
    <w:rsid w:val="4B3E7075"/>
    <w:rsid w:val="4C2333AB"/>
    <w:rsid w:val="4D8D7F16"/>
    <w:rsid w:val="4DE858EF"/>
    <w:rsid w:val="4EA725C3"/>
    <w:rsid w:val="4FA72729"/>
    <w:rsid w:val="53962BC2"/>
    <w:rsid w:val="54420AC4"/>
    <w:rsid w:val="54BC2206"/>
    <w:rsid w:val="57F507EB"/>
    <w:rsid w:val="59F36F11"/>
    <w:rsid w:val="5A736B48"/>
    <w:rsid w:val="5C394006"/>
    <w:rsid w:val="5D3B1953"/>
    <w:rsid w:val="5E05126D"/>
    <w:rsid w:val="60F809EE"/>
    <w:rsid w:val="62E33354"/>
    <w:rsid w:val="62EB61B8"/>
    <w:rsid w:val="63D35172"/>
    <w:rsid w:val="64B61987"/>
    <w:rsid w:val="64D4368C"/>
    <w:rsid w:val="64FE506E"/>
    <w:rsid w:val="65696379"/>
    <w:rsid w:val="663F1FCA"/>
    <w:rsid w:val="677F4858"/>
    <w:rsid w:val="68AD06CA"/>
    <w:rsid w:val="69FA5E32"/>
    <w:rsid w:val="6A7B1DC2"/>
    <w:rsid w:val="6B7653CE"/>
    <w:rsid w:val="6C5250C2"/>
    <w:rsid w:val="6E862F13"/>
    <w:rsid w:val="766A77F9"/>
    <w:rsid w:val="76EB5122"/>
    <w:rsid w:val="79DA233B"/>
    <w:rsid w:val="7ABF4A72"/>
    <w:rsid w:val="7B4A7D86"/>
    <w:rsid w:val="7BC53ACF"/>
    <w:rsid w:val="7CF60509"/>
    <w:rsid w:val="7D936BC9"/>
    <w:rsid w:val="7DAD0F5E"/>
    <w:rsid w:val="7DC53A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61DAC"/>
    <w:pPr>
      <w:widowControl w:val="0"/>
      <w:jc w:val="both"/>
    </w:pPr>
    <w:rPr>
      <w:kern w:val="2"/>
      <w:sz w:val="21"/>
      <w:szCs w:val="24"/>
    </w:rPr>
  </w:style>
  <w:style w:type="paragraph" w:styleId="1">
    <w:name w:val="heading 1"/>
    <w:basedOn w:val="a"/>
    <w:next w:val="a"/>
    <w:qFormat/>
    <w:rsid w:val="00961DAC"/>
    <w:pPr>
      <w:keepNext/>
      <w:outlineLvl w:val="0"/>
    </w:pPr>
    <w:rPr>
      <w:rFonts w:eastAsia="黑体"/>
      <w:b/>
      <w:bCs/>
      <w:sz w:val="30"/>
    </w:rPr>
  </w:style>
  <w:style w:type="paragraph" w:styleId="2">
    <w:name w:val="heading 2"/>
    <w:basedOn w:val="a"/>
    <w:next w:val="a"/>
    <w:qFormat/>
    <w:rsid w:val="00961DAC"/>
    <w:pPr>
      <w:keepNext/>
      <w:ind w:firstLine="570"/>
      <w:jc w:val="center"/>
      <w:outlineLvl w:val="1"/>
    </w:pPr>
    <w:rPr>
      <w:rFonts w:eastAsia="黑体"/>
      <w:sz w:val="28"/>
    </w:rPr>
  </w:style>
  <w:style w:type="paragraph" w:styleId="3">
    <w:name w:val="heading 3"/>
    <w:basedOn w:val="a"/>
    <w:next w:val="a"/>
    <w:qFormat/>
    <w:rsid w:val="00961DAC"/>
    <w:pPr>
      <w:keepLines/>
      <w:spacing w:before="120" w:line="412" w:lineRule="auto"/>
      <w:outlineLvl w:val="2"/>
    </w:pPr>
    <w:rPr>
      <w:rFonts w:eastAsia="Arial Unicode MS"/>
      <w:b/>
      <w:bCs/>
      <w:sz w:val="32"/>
      <w:szCs w:val="32"/>
    </w:rPr>
  </w:style>
  <w:style w:type="paragraph" w:styleId="4">
    <w:name w:val="heading 4"/>
    <w:basedOn w:val="a"/>
    <w:next w:val="a"/>
    <w:link w:val="4Char"/>
    <w:unhideWhenUsed/>
    <w:qFormat/>
    <w:rsid w:val="00961D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961DAC"/>
    <w:rPr>
      <w:rFonts w:asciiTheme="majorHAnsi" w:eastAsia="黑体" w:hAnsiTheme="majorHAnsi" w:cstheme="majorBidi"/>
      <w:sz w:val="20"/>
      <w:szCs w:val="20"/>
    </w:rPr>
  </w:style>
  <w:style w:type="paragraph" w:styleId="30">
    <w:name w:val="toc 3"/>
    <w:basedOn w:val="a"/>
    <w:next w:val="a"/>
    <w:uiPriority w:val="39"/>
    <w:qFormat/>
    <w:rsid w:val="00961DAC"/>
    <w:pPr>
      <w:ind w:leftChars="400" w:left="840"/>
    </w:pPr>
  </w:style>
  <w:style w:type="paragraph" w:styleId="a4">
    <w:name w:val="Date"/>
    <w:basedOn w:val="a"/>
    <w:next w:val="a"/>
    <w:link w:val="Char"/>
    <w:qFormat/>
    <w:rsid w:val="00961DAC"/>
    <w:pPr>
      <w:ind w:leftChars="2500" w:left="100"/>
    </w:pPr>
  </w:style>
  <w:style w:type="paragraph" w:styleId="a5">
    <w:name w:val="Balloon Text"/>
    <w:basedOn w:val="a"/>
    <w:link w:val="Char0"/>
    <w:qFormat/>
    <w:rsid w:val="00961DAC"/>
    <w:rPr>
      <w:sz w:val="18"/>
      <w:szCs w:val="18"/>
    </w:rPr>
  </w:style>
  <w:style w:type="paragraph" w:styleId="a6">
    <w:name w:val="footer"/>
    <w:basedOn w:val="a"/>
    <w:qFormat/>
    <w:rsid w:val="00961DAC"/>
    <w:pPr>
      <w:tabs>
        <w:tab w:val="center" w:pos="4153"/>
        <w:tab w:val="right" w:pos="8306"/>
      </w:tabs>
      <w:snapToGrid w:val="0"/>
      <w:jc w:val="left"/>
    </w:pPr>
    <w:rPr>
      <w:sz w:val="18"/>
      <w:szCs w:val="18"/>
    </w:rPr>
  </w:style>
  <w:style w:type="paragraph" w:styleId="a7">
    <w:name w:val="header"/>
    <w:basedOn w:val="a"/>
    <w:qFormat/>
    <w:rsid w:val="00961DA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961DAC"/>
  </w:style>
  <w:style w:type="paragraph" w:styleId="20">
    <w:name w:val="toc 2"/>
    <w:basedOn w:val="a"/>
    <w:next w:val="a"/>
    <w:uiPriority w:val="39"/>
    <w:qFormat/>
    <w:rsid w:val="00961DAC"/>
    <w:pPr>
      <w:ind w:leftChars="200" w:left="420"/>
    </w:pPr>
  </w:style>
  <w:style w:type="paragraph" w:styleId="a8">
    <w:name w:val="Normal (Web)"/>
    <w:basedOn w:val="a"/>
    <w:uiPriority w:val="99"/>
    <w:unhideWhenUsed/>
    <w:qFormat/>
    <w:rsid w:val="00961DAC"/>
    <w:pPr>
      <w:widowControl/>
      <w:spacing w:before="100" w:beforeAutospacing="1" w:after="100" w:afterAutospacing="1"/>
      <w:jc w:val="left"/>
    </w:pPr>
    <w:rPr>
      <w:rFonts w:ascii="宋体" w:hAnsi="宋体" w:cs="宋体"/>
      <w:kern w:val="0"/>
      <w:sz w:val="24"/>
    </w:rPr>
  </w:style>
  <w:style w:type="paragraph" w:styleId="a9">
    <w:name w:val="Title"/>
    <w:basedOn w:val="a"/>
    <w:next w:val="a"/>
    <w:link w:val="Char1"/>
    <w:qFormat/>
    <w:rsid w:val="00961DAC"/>
    <w:pPr>
      <w:spacing w:before="240" w:after="60"/>
      <w:jc w:val="center"/>
      <w:outlineLvl w:val="0"/>
    </w:pPr>
    <w:rPr>
      <w:rFonts w:asciiTheme="majorHAnsi" w:hAnsiTheme="majorHAnsi" w:cstheme="majorBidi"/>
      <w:b/>
      <w:bCs/>
      <w:sz w:val="32"/>
      <w:szCs w:val="32"/>
    </w:rPr>
  </w:style>
  <w:style w:type="character" w:styleId="aa">
    <w:name w:val="Strong"/>
    <w:basedOn w:val="a0"/>
    <w:uiPriority w:val="22"/>
    <w:qFormat/>
    <w:rsid w:val="00961DAC"/>
    <w:rPr>
      <w:b/>
      <w:bCs/>
    </w:rPr>
  </w:style>
  <w:style w:type="character" w:styleId="ab">
    <w:name w:val="page number"/>
    <w:basedOn w:val="a0"/>
    <w:semiHidden/>
    <w:qFormat/>
    <w:rsid w:val="00961DAC"/>
  </w:style>
  <w:style w:type="character" w:styleId="ac">
    <w:name w:val="Hyperlink"/>
    <w:basedOn w:val="a0"/>
    <w:uiPriority w:val="99"/>
    <w:qFormat/>
    <w:rsid w:val="00961DAC"/>
    <w:rPr>
      <w:color w:val="0000FF"/>
      <w:u w:val="single"/>
    </w:rPr>
  </w:style>
  <w:style w:type="table" w:styleId="ad">
    <w:name w:val="Table Grid"/>
    <w:basedOn w:val="a1"/>
    <w:qFormat/>
    <w:rsid w:val="00961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正文文本 Char"/>
    <w:qFormat/>
    <w:rsid w:val="00961DAC"/>
    <w:rPr>
      <w:rFonts w:eastAsia="宋体"/>
      <w:kern w:val="2"/>
      <w:sz w:val="18"/>
      <w:szCs w:val="18"/>
      <w:lang w:val="en-US" w:eastAsia="zh-CN" w:bidi="ar-SA"/>
    </w:rPr>
  </w:style>
  <w:style w:type="character" w:customStyle="1" w:styleId="1Char1">
    <w:name w:val="本科论文1层次标题 Char1"/>
    <w:qFormat/>
    <w:rsid w:val="00961DAC"/>
    <w:rPr>
      <w:rFonts w:eastAsia="宋体"/>
      <w:b/>
      <w:kern w:val="2"/>
      <w:sz w:val="24"/>
      <w:szCs w:val="24"/>
      <w:lang w:val="en-US" w:eastAsia="zh-CN" w:bidi="ar-SA"/>
    </w:rPr>
  </w:style>
  <w:style w:type="character" w:customStyle="1" w:styleId="Char0">
    <w:name w:val="批注框文本 Char"/>
    <w:basedOn w:val="a0"/>
    <w:link w:val="a5"/>
    <w:qFormat/>
    <w:rsid w:val="00961DAC"/>
    <w:rPr>
      <w:kern w:val="2"/>
      <w:sz w:val="18"/>
      <w:szCs w:val="18"/>
    </w:rPr>
  </w:style>
  <w:style w:type="paragraph" w:styleId="ae">
    <w:name w:val="List Paragraph"/>
    <w:basedOn w:val="a"/>
    <w:uiPriority w:val="99"/>
    <w:qFormat/>
    <w:rsid w:val="00961DAC"/>
    <w:pPr>
      <w:ind w:firstLineChars="200" w:firstLine="420"/>
    </w:pPr>
  </w:style>
  <w:style w:type="character" w:customStyle="1" w:styleId="Char1">
    <w:name w:val="标题 Char"/>
    <w:basedOn w:val="a0"/>
    <w:link w:val="a9"/>
    <w:qFormat/>
    <w:rsid w:val="00961DAC"/>
    <w:rPr>
      <w:rFonts w:asciiTheme="majorHAnsi" w:eastAsia="宋体" w:hAnsiTheme="majorHAnsi" w:cstheme="majorBidi"/>
      <w:b/>
      <w:bCs/>
      <w:kern w:val="2"/>
      <w:sz w:val="32"/>
      <w:szCs w:val="32"/>
    </w:rPr>
  </w:style>
  <w:style w:type="character" w:customStyle="1" w:styleId="4Char">
    <w:name w:val="标题 4 Char"/>
    <w:basedOn w:val="a0"/>
    <w:link w:val="4"/>
    <w:qFormat/>
    <w:rsid w:val="00961DAC"/>
    <w:rPr>
      <w:rFonts w:asciiTheme="majorHAnsi" w:eastAsiaTheme="majorEastAsia" w:hAnsiTheme="majorHAnsi" w:cstheme="majorBidi"/>
      <w:b/>
      <w:bCs/>
      <w:kern w:val="2"/>
      <w:sz w:val="28"/>
      <w:szCs w:val="28"/>
    </w:rPr>
  </w:style>
  <w:style w:type="character" w:customStyle="1" w:styleId="Char">
    <w:name w:val="日期 Char"/>
    <w:basedOn w:val="a0"/>
    <w:link w:val="a4"/>
    <w:qFormat/>
    <w:rsid w:val="00961DAC"/>
    <w:rPr>
      <w:rFonts w:ascii="Times New Roman" w:eastAsia="宋体" w:hAnsi="Times New Roman" w:cs="Times New Roman"/>
      <w:kern w:val="2"/>
      <w:sz w:val="21"/>
      <w:szCs w:val="24"/>
    </w:rPr>
  </w:style>
  <w:style w:type="paragraph" w:customStyle="1" w:styleId="TOC1">
    <w:name w:val="TOC 标题1"/>
    <w:basedOn w:val="1"/>
    <w:next w:val="a"/>
    <w:uiPriority w:val="39"/>
    <w:unhideWhenUsed/>
    <w:qFormat/>
    <w:rsid w:val="00961DAC"/>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2">
    <w:name w:val="TOC 标题2"/>
    <w:basedOn w:val="1"/>
    <w:next w:val="a"/>
    <w:uiPriority w:val="39"/>
    <w:unhideWhenUsed/>
    <w:qFormat/>
    <w:rsid w:val="00961DAC"/>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diagramQuickStyle" Target="diagrams/quickStyle1.xml"/><Relationship Id="rId34" Type="http://schemas.openxmlformats.org/officeDocument/2006/relationships/image" Target="media/image14.png"/><Relationship Id="rId42"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Layout" Target="diagrams/layout1.xml"/><Relationship Id="rId29" Type="http://schemas.openxmlformats.org/officeDocument/2006/relationships/hyperlink" Target="https://www.baidu.com/s?wd=DispatcherServlet&amp;tn=24004469_oem_dg&amp;rsv_dl=gh_pl_sl_cs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baike.baidu.com/item/%E6%A6%82%E5%BF%B5%E6%A8%A1%E5%9E%8B/3187025" TargetMode="External"/><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diagramData" Target="diagrams/data1.xm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diagramColors" Target="diagrams/colors1.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02560B6-DA11-474C-89B4-DD7D7068150D}"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zh-CN" altLang="en-US"/>
        </a:p>
      </dgm:t>
    </dgm:pt>
    <dgm:pt modelId="{61E3353F-2D17-4E05-BE40-EC2026F30A3C}">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在线组卷系统</a:t>
          </a:r>
        </a:p>
      </dgm:t>
    </dgm:pt>
    <dgm:pt modelId="{986B13C5-2267-4C65-BC43-6066058DAD45}" type="parTrans" cxnId="{DF4B4708-FBAF-4BB4-A456-05B11A7FD916}">
      <dgm:prSet/>
      <dgm:spPr/>
      <dgm:t>
        <a:bodyPr/>
        <a:lstStyle/>
        <a:p>
          <a:pPr algn="ctr"/>
          <a:endParaRPr lang="zh-CN" altLang="en-US"/>
        </a:p>
      </dgm:t>
    </dgm:pt>
    <dgm:pt modelId="{0EFF86EB-AD8D-4EA6-A9C0-39BE08CA4BF1}" type="sibTrans" cxnId="{DF4B4708-FBAF-4BB4-A456-05B11A7FD916}">
      <dgm:prSet/>
      <dgm:spPr/>
      <dgm:t>
        <a:bodyPr/>
        <a:lstStyle/>
        <a:p>
          <a:pPr algn="ctr"/>
          <a:endParaRPr lang="zh-CN" altLang="en-US"/>
        </a:p>
      </dgm:t>
    </dgm:pt>
    <dgm:pt modelId="{F3B0F342-B585-41B4-B618-7B13FCA5462A}">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管理员</a:t>
          </a:r>
          <a:endParaRPr lang="zh-CN" altLang="en-US" sz="700">
            <a:latin typeface="宋体" panose="02010600030101010101" charset="-122"/>
            <a:ea typeface="宋体" panose="02010600030101010101" charset="-122"/>
          </a:endParaRPr>
        </a:p>
      </dgm:t>
    </dgm:pt>
    <dgm:pt modelId="{F76CD940-B602-4404-B803-A7C369438C56}" type="parTrans" cxnId="{7CEC2D10-D40F-4543-93CB-DE919E7AB445}">
      <dgm:prSet/>
      <dgm:spPr/>
      <dgm:t>
        <a:bodyPr/>
        <a:lstStyle/>
        <a:p>
          <a:pPr algn="ctr"/>
          <a:endParaRPr lang="zh-CN" altLang="en-US" sz="1800">
            <a:latin typeface="+mn-ea"/>
            <a:ea typeface="+mn-ea"/>
          </a:endParaRPr>
        </a:p>
      </dgm:t>
    </dgm:pt>
    <dgm:pt modelId="{E32E306F-5884-41CC-A9F3-BCC5D6990492}" type="sibTrans" cxnId="{7CEC2D10-D40F-4543-93CB-DE919E7AB445}">
      <dgm:prSet/>
      <dgm:spPr/>
      <dgm:t>
        <a:bodyPr/>
        <a:lstStyle/>
        <a:p>
          <a:pPr algn="ctr"/>
          <a:endParaRPr lang="zh-CN" altLang="en-US"/>
        </a:p>
      </dgm:t>
    </dgm:pt>
    <dgm:pt modelId="{A754DA68-6713-41C1-8C06-CA8AAEA42D69}">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题库管理</a:t>
          </a:r>
          <a:endParaRPr sz="6500">
            <a:latin typeface="宋体" panose="02010600030101010101" charset="-122"/>
            <a:ea typeface="宋体" panose="02010600030101010101" charset="-122"/>
          </a:endParaRPr>
        </a:p>
      </dgm:t>
    </dgm:pt>
    <dgm:pt modelId="{5E36F13E-E3D6-46D9-A884-AEB6EAF4F6D7}" type="parTrans" cxnId="{5E754948-9060-4E15-89BC-62580712428A}">
      <dgm:prSet/>
      <dgm:spPr/>
      <dgm:t>
        <a:bodyPr/>
        <a:lstStyle/>
        <a:p>
          <a:pPr algn="ctr"/>
          <a:endParaRPr lang="zh-CN" altLang="en-US" sz="1800">
            <a:latin typeface="+mn-ea"/>
            <a:ea typeface="+mn-ea"/>
          </a:endParaRPr>
        </a:p>
      </dgm:t>
    </dgm:pt>
    <dgm:pt modelId="{4AAD36DE-6C3C-44DF-A43A-F848D45CE938}" type="sibTrans" cxnId="{5E754948-9060-4E15-89BC-62580712428A}">
      <dgm:prSet/>
      <dgm:spPr/>
      <dgm:t>
        <a:bodyPr/>
        <a:lstStyle/>
        <a:p>
          <a:pPr algn="ctr"/>
          <a:endParaRPr lang="zh-CN" altLang="en-US"/>
        </a:p>
      </dgm:t>
    </dgm:pt>
    <dgm:pt modelId="{AADE61C2-5671-487C-8308-37DA35D3D7CD}">
      <dgm:prSet custT="1"/>
      <dgm:spPr/>
      <dgm:t>
        <a:bodyPr/>
        <a:lstStyle/>
        <a:p>
          <a:pPr algn="ctr"/>
          <a:r>
            <a:rPr lang="zh-CN" altLang="en-US" sz="1200">
              <a:latin typeface="宋体" panose="02010600030101010101" charset="-122"/>
              <a:ea typeface="宋体" panose="02010600030101010101" charset="-122"/>
            </a:rPr>
            <a:t>题库查看</a:t>
          </a:r>
        </a:p>
      </dgm:t>
    </dgm:pt>
    <dgm:pt modelId="{FFEA406E-8658-4FB1-BBC3-C46B19C63C97}" type="parTrans" cxnId="{5CA9CF21-7559-4C4F-91FE-CD51F5962294}">
      <dgm:prSet/>
      <dgm:spPr/>
      <dgm:t>
        <a:bodyPr/>
        <a:lstStyle/>
        <a:p>
          <a:pPr algn="ctr"/>
          <a:endParaRPr lang="zh-CN" altLang="en-US" sz="1800">
            <a:latin typeface="+mn-ea"/>
            <a:ea typeface="+mn-ea"/>
          </a:endParaRPr>
        </a:p>
      </dgm:t>
    </dgm:pt>
    <dgm:pt modelId="{5F7A6E0E-7258-44FB-B546-24BF7BC4198B}" type="sibTrans" cxnId="{5CA9CF21-7559-4C4F-91FE-CD51F5962294}">
      <dgm:prSet/>
      <dgm:spPr/>
      <dgm:t>
        <a:bodyPr/>
        <a:lstStyle/>
        <a:p>
          <a:pPr algn="ctr"/>
          <a:endParaRPr lang="zh-CN" altLang="en-US"/>
        </a:p>
      </dgm:t>
    </dgm:pt>
    <dgm:pt modelId="{F8187037-E9A3-4B33-883A-A0C3A0CF2FD0}">
      <dgm:prSet custT="1"/>
      <dgm:spPr/>
      <dgm:t>
        <a:bodyPr/>
        <a:lstStyle/>
        <a:p>
          <a:pPr algn="ctr"/>
          <a:r>
            <a:rPr lang="zh-CN" altLang="en-US" sz="1200">
              <a:latin typeface="宋体" panose="02010600030101010101" charset="-122"/>
              <a:ea typeface="宋体" panose="02010600030101010101" charset="-122"/>
            </a:rPr>
            <a:t>修改</a:t>
          </a:r>
        </a:p>
      </dgm:t>
    </dgm:pt>
    <dgm:pt modelId="{88E5FCD8-0D4B-440D-9136-67ABE4692AFB}" type="parTrans" cxnId="{3CF1F7D0-FF36-4B83-9E22-FD2FD48DC598}">
      <dgm:prSet/>
      <dgm:spPr/>
      <dgm:t>
        <a:bodyPr/>
        <a:lstStyle/>
        <a:p>
          <a:pPr algn="ctr"/>
          <a:endParaRPr lang="zh-CN" altLang="en-US" sz="1800">
            <a:latin typeface="+mn-ea"/>
            <a:ea typeface="+mn-ea"/>
          </a:endParaRPr>
        </a:p>
      </dgm:t>
    </dgm:pt>
    <dgm:pt modelId="{373B5AAF-9FAC-4857-89B8-81FC335136B9}" type="sibTrans" cxnId="{3CF1F7D0-FF36-4B83-9E22-FD2FD48DC598}">
      <dgm:prSet/>
      <dgm:spPr/>
      <dgm:t>
        <a:bodyPr/>
        <a:lstStyle/>
        <a:p>
          <a:pPr algn="ctr"/>
          <a:endParaRPr lang="zh-CN" altLang="en-US"/>
        </a:p>
      </dgm:t>
    </dgm:pt>
    <dgm:pt modelId="{1DF6B29A-D63A-42C7-85D3-8822EBF4B5DB}">
      <dgm:prSet custT="1"/>
      <dgm:spPr/>
      <dgm:t>
        <a:bodyPr/>
        <a:lstStyle/>
        <a:p>
          <a:pPr algn="ctr"/>
          <a:r>
            <a:rPr lang="zh-CN" altLang="en-US" sz="1200">
              <a:latin typeface="宋体" panose="02010600030101010101" charset="-122"/>
              <a:ea typeface="宋体" panose="02010600030101010101" charset="-122"/>
            </a:rPr>
            <a:t>删除</a:t>
          </a:r>
        </a:p>
      </dgm:t>
    </dgm:pt>
    <dgm:pt modelId="{47A08B12-5C6E-4228-8217-878E74F27188}" type="parTrans" cxnId="{E36796CD-C020-42C1-8F92-349A3C106C7D}">
      <dgm:prSet/>
      <dgm:spPr/>
      <dgm:t>
        <a:bodyPr/>
        <a:lstStyle/>
        <a:p>
          <a:pPr algn="ctr"/>
          <a:endParaRPr lang="zh-CN" altLang="en-US" sz="1800">
            <a:latin typeface="+mn-ea"/>
            <a:ea typeface="+mn-ea"/>
          </a:endParaRPr>
        </a:p>
      </dgm:t>
    </dgm:pt>
    <dgm:pt modelId="{8B5393A6-69BF-4106-8FA3-A55681BDEF29}" type="sibTrans" cxnId="{E36796CD-C020-42C1-8F92-349A3C106C7D}">
      <dgm:prSet/>
      <dgm:spPr/>
      <dgm:t>
        <a:bodyPr/>
        <a:lstStyle/>
        <a:p>
          <a:pPr algn="ctr"/>
          <a:endParaRPr lang="zh-CN" altLang="en-US"/>
        </a:p>
      </dgm:t>
    </dgm:pt>
    <dgm:pt modelId="{7B4090A4-9C4D-45EB-8A8B-C2D667446989}">
      <dgm:prSet custT="1"/>
      <dgm:spPr/>
      <dgm:t>
        <a:bodyPr/>
        <a:lstStyle/>
        <a:p>
          <a:pPr algn="ctr"/>
          <a:r>
            <a:rPr lang="zh-CN" altLang="en-US" sz="1200">
              <a:latin typeface="宋体" panose="02010600030101010101" charset="-122"/>
              <a:ea typeface="宋体" panose="02010600030101010101" charset="-122"/>
            </a:rPr>
            <a:t>试题录入</a:t>
          </a:r>
        </a:p>
      </dgm:t>
    </dgm:pt>
    <dgm:pt modelId="{86BA26B5-2160-4298-8B92-8F0BB1D9993C}" type="parTrans" cxnId="{4CA163CD-E52A-4174-8589-136C31FFD6E2}">
      <dgm:prSet/>
      <dgm:spPr/>
      <dgm:t>
        <a:bodyPr/>
        <a:lstStyle/>
        <a:p>
          <a:pPr algn="ctr"/>
          <a:endParaRPr lang="zh-CN" altLang="en-US" sz="1800">
            <a:latin typeface="+mn-ea"/>
            <a:ea typeface="+mn-ea"/>
          </a:endParaRPr>
        </a:p>
      </dgm:t>
    </dgm:pt>
    <dgm:pt modelId="{C247B18C-B729-4A8C-87D5-91B96EB0510D}" type="sibTrans" cxnId="{4CA163CD-E52A-4174-8589-136C31FFD6E2}">
      <dgm:prSet/>
      <dgm:spPr/>
      <dgm:t>
        <a:bodyPr/>
        <a:lstStyle/>
        <a:p>
          <a:pPr algn="ctr"/>
          <a:endParaRPr lang="zh-CN" altLang="en-US"/>
        </a:p>
      </dgm:t>
    </dgm:pt>
    <dgm:pt modelId="{A5880C72-651F-4561-91F9-2F753ABAF202}">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用户管理</a:t>
          </a:r>
          <a:endParaRPr sz="6500">
            <a:latin typeface="宋体" panose="02010600030101010101" charset="-122"/>
            <a:ea typeface="宋体" panose="02010600030101010101" charset="-122"/>
          </a:endParaRPr>
        </a:p>
      </dgm:t>
    </dgm:pt>
    <dgm:pt modelId="{786537A2-A846-4A63-8C20-0E5554E31882}" type="parTrans" cxnId="{F9DB4D84-1196-4F4A-8A67-1A46060D0347}">
      <dgm:prSet/>
      <dgm:spPr/>
      <dgm:t>
        <a:bodyPr/>
        <a:lstStyle/>
        <a:p>
          <a:pPr algn="ctr"/>
          <a:endParaRPr lang="zh-CN" altLang="en-US" sz="1800">
            <a:latin typeface="+mn-ea"/>
            <a:ea typeface="+mn-ea"/>
          </a:endParaRPr>
        </a:p>
      </dgm:t>
    </dgm:pt>
    <dgm:pt modelId="{17D75878-402C-430B-8B4A-9F378F0ADA6C}" type="sibTrans" cxnId="{F9DB4D84-1196-4F4A-8A67-1A46060D0347}">
      <dgm:prSet/>
      <dgm:spPr/>
      <dgm:t>
        <a:bodyPr/>
        <a:lstStyle/>
        <a:p>
          <a:pPr algn="ctr"/>
          <a:endParaRPr lang="zh-CN" altLang="en-US"/>
        </a:p>
      </dgm:t>
    </dgm:pt>
    <dgm:pt modelId="{FD478E63-2697-414C-A3E6-2A8F19AF020C}">
      <dgm:prSet custT="1"/>
      <dgm:spPr/>
      <dgm:t>
        <a:bodyPr/>
        <a:lstStyle/>
        <a:p>
          <a:pPr algn="ctr"/>
          <a:r>
            <a:rPr lang="zh-CN" altLang="en-US" sz="1200">
              <a:latin typeface="宋体" panose="02010600030101010101" charset="-122"/>
              <a:ea typeface="宋体" panose="02010600030101010101" charset="-122"/>
            </a:rPr>
            <a:t>用户查看</a:t>
          </a:r>
        </a:p>
      </dgm:t>
    </dgm:pt>
    <dgm:pt modelId="{6D478A73-4CBE-440D-ABAF-201D6BB234EE}" type="parTrans" cxnId="{1A1B14BD-C74C-4174-A85C-A030D094C2CE}">
      <dgm:prSet/>
      <dgm:spPr/>
      <dgm:t>
        <a:bodyPr/>
        <a:lstStyle/>
        <a:p>
          <a:pPr algn="ctr"/>
          <a:endParaRPr lang="zh-CN" altLang="en-US" sz="1800">
            <a:latin typeface="+mn-ea"/>
            <a:ea typeface="+mn-ea"/>
          </a:endParaRPr>
        </a:p>
      </dgm:t>
    </dgm:pt>
    <dgm:pt modelId="{853C66C3-3CAF-4A87-BE03-91190B0568BA}" type="sibTrans" cxnId="{1A1B14BD-C74C-4174-A85C-A030D094C2CE}">
      <dgm:prSet/>
      <dgm:spPr/>
      <dgm:t>
        <a:bodyPr/>
        <a:lstStyle/>
        <a:p>
          <a:pPr algn="ctr"/>
          <a:endParaRPr lang="zh-CN" altLang="en-US"/>
        </a:p>
      </dgm:t>
    </dgm:pt>
    <dgm:pt modelId="{62E74B4E-6C6E-4DAD-B03F-D68BF7A69C06}">
      <dgm:prSet custT="1"/>
      <dgm:spPr/>
      <dgm:t>
        <a:bodyPr/>
        <a:lstStyle/>
        <a:p>
          <a:pPr algn="ctr"/>
          <a:r>
            <a:rPr lang="zh-CN" altLang="en-US" sz="1200">
              <a:latin typeface="宋体" panose="02010600030101010101" charset="-122"/>
              <a:ea typeface="宋体" panose="02010600030101010101" charset="-122"/>
            </a:rPr>
            <a:t>修改</a:t>
          </a:r>
        </a:p>
      </dgm:t>
    </dgm:pt>
    <dgm:pt modelId="{94175483-1523-47FB-A475-9C349DFEDDAE}" type="parTrans" cxnId="{3A1991FE-D83B-432D-A67F-775EED40E572}">
      <dgm:prSet/>
      <dgm:spPr/>
      <dgm:t>
        <a:bodyPr/>
        <a:lstStyle/>
        <a:p>
          <a:pPr algn="ctr"/>
          <a:endParaRPr lang="zh-CN" altLang="en-US" sz="1800">
            <a:latin typeface="+mn-ea"/>
            <a:ea typeface="+mn-ea"/>
          </a:endParaRPr>
        </a:p>
      </dgm:t>
    </dgm:pt>
    <dgm:pt modelId="{61D3B68D-7B75-4E4B-93B0-D09DFAFE6212}" type="sibTrans" cxnId="{3A1991FE-D83B-432D-A67F-775EED40E572}">
      <dgm:prSet/>
      <dgm:spPr/>
      <dgm:t>
        <a:bodyPr/>
        <a:lstStyle/>
        <a:p>
          <a:pPr algn="ctr"/>
          <a:endParaRPr lang="zh-CN" altLang="en-US"/>
        </a:p>
      </dgm:t>
    </dgm:pt>
    <dgm:pt modelId="{74EA435A-E989-483E-BA8C-BB1145EF9F4D}">
      <dgm:prSet custT="1"/>
      <dgm:spPr/>
      <dgm:t>
        <a:bodyPr/>
        <a:lstStyle/>
        <a:p>
          <a:pPr algn="ctr"/>
          <a:r>
            <a:rPr lang="zh-CN" altLang="en-US" sz="1200">
              <a:latin typeface="宋体" panose="02010600030101010101" charset="-122"/>
              <a:ea typeface="宋体" panose="02010600030101010101" charset="-122"/>
            </a:rPr>
            <a:t>删除</a:t>
          </a:r>
        </a:p>
      </dgm:t>
    </dgm:pt>
    <dgm:pt modelId="{78B8F77F-764B-4A86-9B5F-63A45ABB7B93}" type="parTrans" cxnId="{EBEA5240-1791-4D6F-B294-FCA111F663EA}">
      <dgm:prSet/>
      <dgm:spPr/>
      <dgm:t>
        <a:bodyPr/>
        <a:lstStyle/>
        <a:p>
          <a:pPr algn="ctr"/>
          <a:endParaRPr lang="zh-CN" altLang="en-US" sz="1800">
            <a:latin typeface="+mn-ea"/>
            <a:ea typeface="+mn-ea"/>
          </a:endParaRPr>
        </a:p>
      </dgm:t>
    </dgm:pt>
    <dgm:pt modelId="{06F42095-7FF5-49F2-B317-D7352D62DC37}" type="sibTrans" cxnId="{EBEA5240-1791-4D6F-B294-FCA111F663EA}">
      <dgm:prSet/>
      <dgm:spPr/>
      <dgm:t>
        <a:bodyPr/>
        <a:lstStyle/>
        <a:p>
          <a:pPr algn="ctr"/>
          <a:endParaRPr lang="zh-CN" altLang="en-US"/>
        </a:p>
      </dgm:t>
    </dgm:pt>
    <dgm:pt modelId="{760900E3-1EAE-454F-BA16-CA54C572ADA0}">
      <dgm:prSet custT="1"/>
      <dgm:spPr/>
      <dgm:t>
        <a:bodyPr/>
        <a:lstStyle/>
        <a:p>
          <a:pPr algn="ctr"/>
          <a:r>
            <a:rPr lang="zh-CN" altLang="en-US" sz="1200">
              <a:latin typeface="宋体" panose="02010600030101010101" charset="-122"/>
              <a:ea typeface="宋体" panose="02010600030101010101" charset="-122"/>
            </a:rPr>
            <a:t>添加用户</a:t>
          </a:r>
        </a:p>
      </dgm:t>
    </dgm:pt>
    <dgm:pt modelId="{935E6F1C-3A58-4BB4-A044-08EBA738A2A5}" type="parTrans" cxnId="{AAD9B9E4-FAC9-4DA7-953F-DCC7F09B5613}">
      <dgm:prSet/>
      <dgm:spPr/>
      <dgm:t>
        <a:bodyPr/>
        <a:lstStyle/>
        <a:p>
          <a:pPr algn="ctr"/>
          <a:endParaRPr lang="zh-CN" altLang="en-US" sz="1800">
            <a:latin typeface="+mn-ea"/>
            <a:ea typeface="+mn-ea"/>
          </a:endParaRPr>
        </a:p>
      </dgm:t>
    </dgm:pt>
    <dgm:pt modelId="{E0F2B97B-3189-4EF9-8049-F381D834245B}" type="sibTrans" cxnId="{AAD9B9E4-FAC9-4DA7-953F-DCC7F09B5613}">
      <dgm:prSet/>
      <dgm:spPr/>
      <dgm:t>
        <a:bodyPr/>
        <a:lstStyle/>
        <a:p>
          <a:pPr algn="ctr"/>
          <a:endParaRPr lang="zh-CN" altLang="en-US"/>
        </a:p>
      </dgm:t>
    </dgm:pt>
    <dgm:pt modelId="{12BE9E6E-E767-445C-8450-489F353D3EA8}">
      <dgm:prSet custT="1"/>
      <dgm:spPr/>
      <dgm:t>
        <a:bodyPr/>
        <a:lstStyle/>
        <a:p>
          <a:pPr algn="ctr"/>
          <a:r>
            <a:rPr lang="zh-CN" altLang="en-US" sz="1200">
              <a:latin typeface="+mn-ea"/>
              <a:ea typeface="+mn-ea"/>
            </a:rPr>
            <a:t>试卷管理</a:t>
          </a:r>
        </a:p>
      </dgm:t>
    </dgm:pt>
    <dgm:pt modelId="{106BB3B6-F5A2-447E-BCEF-06B092E7E57D}" type="parTrans" cxnId="{1F668F45-F30E-4638-AE64-78ADE44E7BF0}">
      <dgm:prSet/>
      <dgm:spPr/>
      <dgm:t>
        <a:bodyPr/>
        <a:lstStyle/>
        <a:p>
          <a:pPr algn="ctr"/>
          <a:endParaRPr lang="zh-CN" altLang="en-US" sz="1800">
            <a:latin typeface="+mn-ea"/>
            <a:ea typeface="+mn-ea"/>
          </a:endParaRPr>
        </a:p>
      </dgm:t>
    </dgm:pt>
    <dgm:pt modelId="{68923F52-2FC3-41AC-8726-A079E588EF8E}" type="sibTrans" cxnId="{1F668F45-F30E-4638-AE64-78ADE44E7BF0}">
      <dgm:prSet/>
      <dgm:spPr/>
      <dgm:t>
        <a:bodyPr/>
        <a:lstStyle/>
        <a:p>
          <a:pPr algn="ctr"/>
          <a:endParaRPr lang="zh-CN" altLang="en-US"/>
        </a:p>
      </dgm:t>
    </dgm:pt>
    <dgm:pt modelId="{2F643F06-1E6D-45E8-AD7E-F87272CDEC43}">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教师</a:t>
          </a:r>
          <a:endParaRPr sz="6500">
            <a:latin typeface="宋体" panose="02010600030101010101" charset="-122"/>
            <a:ea typeface="宋体" panose="02010600030101010101" charset="-122"/>
          </a:endParaRPr>
        </a:p>
      </dgm:t>
    </dgm:pt>
    <dgm:pt modelId="{577E4CBE-659A-44C5-A014-5339AE49F46F}" type="parTrans" cxnId="{28FC9CF7-25CA-44AF-8C1F-0A368B64CE29}">
      <dgm:prSet/>
      <dgm:spPr/>
      <dgm:t>
        <a:bodyPr/>
        <a:lstStyle/>
        <a:p>
          <a:pPr algn="ctr"/>
          <a:endParaRPr lang="zh-CN" altLang="en-US" sz="1800">
            <a:latin typeface="+mn-ea"/>
            <a:ea typeface="+mn-ea"/>
          </a:endParaRPr>
        </a:p>
      </dgm:t>
    </dgm:pt>
    <dgm:pt modelId="{DB38D757-19CE-4505-80BB-BE262D6E37EA}" type="sibTrans" cxnId="{28FC9CF7-25CA-44AF-8C1F-0A368B64CE29}">
      <dgm:prSet/>
      <dgm:spPr/>
      <dgm:t>
        <a:bodyPr/>
        <a:lstStyle/>
        <a:p>
          <a:pPr algn="ctr"/>
          <a:endParaRPr lang="zh-CN" altLang="en-US"/>
        </a:p>
      </dgm:t>
    </dgm:pt>
    <dgm:pt modelId="{2347D4EC-D32E-4713-B5D5-A80A7DC26BB9}">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手动组卷</a:t>
          </a:r>
        </a:p>
      </dgm:t>
    </dgm:pt>
    <dgm:pt modelId="{B843DCE1-919D-4EF9-B934-C1D7F688C508}" type="parTrans" cxnId="{7778B1DE-45FD-48E9-84A2-CF9FCA883F40}">
      <dgm:prSet/>
      <dgm:spPr/>
      <dgm:t>
        <a:bodyPr/>
        <a:lstStyle/>
        <a:p>
          <a:pPr algn="ctr"/>
          <a:endParaRPr lang="zh-CN" altLang="en-US" sz="1800">
            <a:latin typeface="+mn-ea"/>
            <a:ea typeface="+mn-ea"/>
          </a:endParaRPr>
        </a:p>
      </dgm:t>
    </dgm:pt>
    <dgm:pt modelId="{548507D4-97E8-4D03-8BF7-9C99E50BEBD8}" type="sibTrans" cxnId="{7778B1DE-45FD-48E9-84A2-CF9FCA883F40}">
      <dgm:prSet/>
      <dgm:spPr/>
      <dgm:t>
        <a:bodyPr/>
        <a:lstStyle/>
        <a:p>
          <a:pPr algn="ctr"/>
          <a:endParaRPr lang="zh-CN" altLang="en-US"/>
        </a:p>
      </dgm:t>
    </dgm:pt>
    <dgm:pt modelId="{C766EFF8-AD5D-427A-8F70-EC4E32A22EAE}">
      <dgm:prSet custT="1"/>
      <dgm:spPr/>
      <dgm:t>
        <a:bodyPr/>
        <a:lstStyle/>
        <a:p>
          <a:pPr algn="ctr"/>
          <a:r>
            <a:rPr lang="zh-CN" altLang="en-US" sz="1200">
              <a:latin typeface="宋体" panose="02010600030101010101" charset="-122"/>
              <a:ea typeface="宋体" panose="02010600030101010101" charset="-122"/>
            </a:rPr>
            <a:t>当前试卷</a:t>
          </a:r>
        </a:p>
      </dgm:t>
    </dgm:pt>
    <dgm:pt modelId="{2AA4A258-1F69-4543-A718-28AA45596DC2}" type="parTrans" cxnId="{B7750A6C-5686-4602-9610-6A4ABC7B3FD0}">
      <dgm:prSet/>
      <dgm:spPr/>
      <dgm:t>
        <a:bodyPr/>
        <a:lstStyle/>
        <a:p>
          <a:pPr algn="ctr"/>
          <a:endParaRPr lang="zh-CN" altLang="en-US" sz="1800">
            <a:latin typeface="+mn-ea"/>
            <a:ea typeface="+mn-ea"/>
          </a:endParaRPr>
        </a:p>
      </dgm:t>
    </dgm:pt>
    <dgm:pt modelId="{6A442053-3BAA-4AA8-A5C5-73E55678AF91}" type="sibTrans" cxnId="{B7750A6C-5686-4602-9610-6A4ABC7B3FD0}">
      <dgm:prSet/>
      <dgm:spPr/>
      <dgm:t>
        <a:bodyPr/>
        <a:lstStyle/>
        <a:p>
          <a:pPr algn="ctr"/>
          <a:endParaRPr lang="zh-CN" altLang="en-US"/>
        </a:p>
      </dgm:t>
    </dgm:pt>
    <dgm:pt modelId="{EBB5619E-FDDB-4122-BAD2-B52CF7A3F995}">
      <dgm:prSet custT="1"/>
      <dgm:spPr/>
      <dgm:t>
        <a:bodyPr/>
        <a:lstStyle/>
        <a:p>
          <a:pPr algn="ctr"/>
          <a:r>
            <a:rPr lang="zh-CN" altLang="en-US" sz="1200">
              <a:latin typeface="宋体" panose="02010600030101010101" charset="-122"/>
              <a:ea typeface="宋体" panose="02010600030101010101" charset="-122"/>
            </a:rPr>
            <a:t>试卷库</a:t>
          </a:r>
        </a:p>
      </dgm:t>
    </dgm:pt>
    <dgm:pt modelId="{2938E454-9829-413C-8BEC-DDB9B1589D81}" type="parTrans" cxnId="{6B50A0A9-B35B-4725-8929-308D5EB4C64B}">
      <dgm:prSet/>
      <dgm:spPr/>
      <dgm:t>
        <a:bodyPr/>
        <a:lstStyle/>
        <a:p>
          <a:pPr algn="ctr"/>
          <a:endParaRPr lang="zh-CN" altLang="en-US" sz="1800">
            <a:latin typeface="+mn-ea"/>
            <a:ea typeface="+mn-ea"/>
          </a:endParaRPr>
        </a:p>
      </dgm:t>
    </dgm:pt>
    <dgm:pt modelId="{7F0F6A5A-587B-4DA6-9938-65CA16217B61}" type="sibTrans" cxnId="{6B50A0A9-B35B-4725-8929-308D5EB4C64B}">
      <dgm:prSet/>
      <dgm:spPr/>
      <dgm:t>
        <a:bodyPr/>
        <a:lstStyle/>
        <a:p>
          <a:pPr algn="ctr"/>
          <a:endParaRPr lang="zh-CN" altLang="en-US"/>
        </a:p>
      </dgm:t>
    </dgm:pt>
    <dgm:pt modelId="{82C70940-2776-438E-8BB2-B96432324D5F}">
      <dgm:prSet custT="1"/>
      <dgm:spPr/>
      <dgm:t>
        <a:bodyPr/>
        <a:lstStyle/>
        <a:p>
          <a:pPr algn="ctr"/>
          <a:r>
            <a:rPr lang="zh-CN" altLang="en-US" sz="1200">
              <a:latin typeface="宋体" panose="02010600030101010101" charset="-122"/>
              <a:ea typeface="宋体" panose="02010600030101010101" charset="-122"/>
            </a:rPr>
            <a:t>重新编辑</a:t>
          </a:r>
        </a:p>
      </dgm:t>
    </dgm:pt>
    <dgm:pt modelId="{1F0CAFC9-0645-4A78-A918-C15A8D785252}" type="parTrans" cxnId="{9F6BA4CD-E435-43E1-BC0D-3F3158EE8701}">
      <dgm:prSet/>
      <dgm:spPr/>
      <dgm:t>
        <a:bodyPr/>
        <a:lstStyle/>
        <a:p>
          <a:pPr algn="ctr"/>
          <a:endParaRPr lang="zh-CN" altLang="en-US" sz="1800">
            <a:latin typeface="+mn-ea"/>
            <a:ea typeface="+mn-ea"/>
          </a:endParaRPr>
        </a:p>
      </dgm:t>
    </dgm:pt>
    <dgm:pt modelId="{CDB654A0-7D3B-41EE-B2A1-A459320076DA}" type="sibTrans" cxnId="{9F6BA4CD-E435-43E1-BC0D-3F3158EE8701}">
      <dgm:prSet/>
      <dgm:spPr/>
      <dgm:t>
        <a:bodyPr/>
        <a:lstStyle/>
        <a:p>
          <a:pPr algn="ctr"/>
          <a:endParaRPr lang="zh-CN" altLang="en-US"/>
        </a:p>
      </dgm:t>
    </dgm:pt>
    <dgm:pt modelId="{7719D96D-01E8-446E-B0DE-E9F6321B5606}">
      <dgm:prSet custT="1"/>
      <dgm:spPr/>
      <dgm:t>
        <a:bodyPr/>
        <a:lstStyle/>
        <a:p>
          <a:pPr algn="ctr"/>
          <a:r>
            <a:rPr lang="zh-CN" altLang="en-US" sz="1200">
              <a:latin typeface="宋体" panose="02010600030101010101" charset="-122"/>
              <a:ea typeface="宋体" panose="02010600030101010101" charset="-122"/>
            </a:rPr>
            <a:t>下载</a:t>
          </a:r>
        </a:p>
      </dgm:t>
    </dgm:pt>
    <dgm:pt modelId="{B0647E91-2898-417B-85D7-C15FE93C4510}" type="parTrans" cxnId="{44042957-7979-429D-8E8A-ACB4CE3C3475}">
      <dgm:prSet/>
      <dgm:spPr/>
      <dgm:t>
        <a:bodyPr/>
        <a:lstStyle/>
        <a:p>
          <a:pPr algn="ctr"/>
          <a:endParaRPr lang="zh-CN" altLang="en-US" sz="1800">
            <a:latin typeface="+mn-ea"/>
            <a:ea typeface="+mn-ea"/>
          </a:endParaRPr>
        </a:p>
      </dgm:t>
    </dgm:pt>
    <dgm:pt modelId="{70EB4CA4-84FC-4D91-BE86-F48E2039C3A0}" type="sibTrans" cxnId="{44042957-7979-429D-8E8A-ACB4CE3C3475}">
      <dgm:prSet/>
      <dgm:spPr/>
      <dgm:t>
        <a:bodyPr/>
        <a:lstStyle/>
        <a:p>
          <a:pPr algn="ctr"/>
          <a:endParaRPr lang="zh-CN" altLang="en-US"/>
        </a:p>
      </dgm:t>
    </dgm:pt>
    <dgm:pt modelId="{68713B72-0116-4D51-875A-662E2326ED7F}">
      <dgm:prSet custT="1"/>
      <dgm:spPr/>
      <dgm:t>
        <a:bodyPr/>
        <a:lstStyle/>
        <a:p>
          <a:pPr algn="ctr"/>
          <a:r>
            <a:rPr lang="zh-CN" altLang="en-US" sz="1200">
              <a:latin typeface="宋体" panose="02010600030101010101" charset="-122"/>
              <a:ea typeface="宋体" panose="02010600030101010101" charset="-122"/>
            </a:rPr>
            <a:t>删除</a:t>
          </a:r>
        </a:p>
      </dgm:t>
    </dgm:pt>
    <dgm:pt modelId="{F0CB280C-15AB-4A78-ADCA-1421931FA8E2}" type="parTrans" cxnId="{2B8FAB66-65A5-4B8C-84CB-923F24599EDE}">
      <dgm:prSet/>
      <dgm:spPr/>
      <dgm:t>
        <a:bodyPr/>
        <a:lstStyle/>
        <a:p>
          <a:pPr algn="ctr"/>
          <a:endParaRPr lang="zh-CN" altLang="en-US" sz="1800">
            <a:latin typeface="+mn-ea"/>
            <a:ea typeface="+mn-ea"/>
          </a:endParaRPr>
        </a:p>
      </dgm:t>
    </dgm:pt>
    <dgm:pt modelId="{5A3C7E62-8293-4275-8616-7481F0B88293}" type="sibTrans" cxnId="{2B8FAB66-65A5-4B8C-84CB-923F24599EDE}">
      <dgm:prSet/>
      <dgm:spPr/>
      <dgm:t>
        <a:bodyPr/>
        <a:lstStyle/>
        <a:p>
          <a:pPr algn="ctr"/>
          <a:endParaRPr lang="zh-CN" altLang="en-US"/>
        </a:p>
      </dgm:t>
    </dgm:pt>
    <dgm:pt modelId="{C9F2910E-59C5-45EC-B315-C010805C334F}">
      <dgm:prSet custT="1"/>
      <dgm:spPr/>
      <dgm:t>
        <a:bodyPr/>
        <a:lstStyle/>
        <a:p>
          <a:pPr algn="ctr"/>
          <a:r>
            <a:rPr lang="zh-CN" altLang="en-US" sz="1200">
              <a:latin typeface="宋体" panose="02010600030101010101" charset="-122"/>
              <a:ea typeface="宋体" panose="02010600030101010101" charset="-122"/>
            </a:rPr>
            <a:t>个人中心</a:t>
          </a:r>
        </a:p>
      </dgm:t>
    </dgm:pt>
    <dgm:pt modelId="{C3530387-63A4-4581-97E3-E0C84DE84B13}" type="parTrans" cxnId="{66335C26-841F-474A-BD53-D200AB1848CD}">
      <dgm:prSet/>
      <dgm:spPr/>
      <dgm:t>
        <a:bodyPr/>
        <a:lstStyle/>
        <a:p>
          <a:pPr algn="ctr"/>
          <a:endParaRPr lang="zh-CN" altLang="en-US" sz="1800">
            <a:latin typeface="+mn-ea"/>
            <a:ea typeface="+mn-ea"/>
          </a:endParaRPr>
        </a:p>
      </dgm:t>
    </dgm:pt>
    <dgm:pt modelId="{1CC9BED9-C831-481E-A456-899CB660C9A9}" type="sibTrans" cxnId="{66335C26-841F-474A-BD53-D200AB1848CD}">
      <dgm:prSet/>
      <dgm:spPr/>
      <dgm:t>
        <a:bodyPr/>
        <a:lstStyle/>
        <a:p>
          <a:pPr algn="ctr"/>
          <a:endParaRPr lang="zh-CN" altLang="en-US"/>
        </a:p>
      </dgm:t>
    </dgm:pt>
    <dgm:pt modelId="{DF0AE0F8-BA3E-4C41-8640-2C5E4E647FDE}">
      <dgm:prSet phldr="0" custT="1"/>
      <dgm:spPr/>
      <dgm:t>
        <a:bodyPr vert="horz" wrap="square"/>
        <a:lstStyle/>
        <a:p>
          <a:pPr algn="ctr"/>
          <a:r>
            <a:rPr lang="zh-CN" altLang="en-US" sz="1200">
              <a:latin typeface="宋体" panose="02010600030101010101" charset="-122"/>
              <a:ea typeface="宋体" panose="02010600030101010101" charset="-122"/>
            </a:rPr>
            <a:t>自动组卷</a:t>
          </a:r>
        </a:p>
      </dgm:t>
    </dgm:pt>
    <dgm:pt modelId="{9197F4B8-2BE0-4EE9-81EC-332485527397}" type="parTrans" cxnId="{0B0F4C0C-13BC-4324-8C17-09DF71820DA9}">
      <dgm:prSet/>
      <dgm:spPr/>
      <dgm:t>
        <a:bodyPr/>
        <a:lstStyle/>
        <a:p>
          <a:pPr algn="ctr"/>
          <a:endParaRPr lang="zh-CN" altLang="en-US"/>
        </a:p>
      </dgm:t>
    </dgm:pt>
    <dgm:pt modelId="{78C7D922-EF1C-4B07-A4FD-AE8B592271EB}" type="sibTrans" cxnId="{0B0F4C0C-13BC-4324-8C17-09DF71820DA9}">
      <dgm:prSet/>
      <dgm:spPr/>
      <dgm:t>
        <a:bodyPr/>
        <a:lstStyle/>
        <a:p>
          <a:pPr algn="ctr"/>
          <a:endParaRPr lang="zh-CN" altLang="en-US"/>
        </a:p>
      </dgm:t>
    </dgm:pt>
    <dgm:pt modelId="{57532965-80FF-4DAF-85D3-F1378F8D2B61}" type="pres">
      <dgm:prSet presAssocID="{302560B6-DA11-474C-89B4-DD7D7068150D}" presName="hierChild1" presStyleCnt="0">
        <dgm:presLayoutVars>
          <dgm:orgChart val="1"/>
          <dgm:chPref val="1"/>
          <dgm:dir/>
          <dgm:animOne val="branch"/>
          <dgm:animLvl val="lvl"/>
          <dgm:resizeHandles/>
        </dgm:presLayoutVars>
      </dgm:prSet>
      <dgm:spPr/>
      <dgm:t>
        <a:bodyPr/>
        <a:lstStyle/>
        <a:p>
          <a:endParaRPr lang="zh-CN" altLang="en-US"/>
        </a:p>
      </dgm:t>
    </dgm:pt>
    <dgm:pt modelId="{C2E233A2-6249-4576-9BAC-35D7D2C12BCC}" type="pres">
      <dgm:prSet presAssocID="{61E3353F-2D17-4E05-BE40-EC2026F30A3C}" presName="hierRoot1" presStyleCnt="0">
        <dgm:presLayoutVars>
          <dgm:hierBranch val="init"/>
        </dgm:presLayoutVars>
      </dgm:prSet>
      <dgm:spPr/>
    </dgm:pt>
    <dgm:pt modelId="{A22AF513-166C-418C-9D07-98186873EC13}" type="pres">
      <dgm:prSet presAssocID="{61E3353F-2D17-4E05-BE40-EC2026F30A3C}" presName="rootComposite1" presStyleCnt="0"/>
      <dgm:spPr/>
    </dgm:pt>
    <dgm:pt modelId="{D0FF8A25-2C97-4D8A-A4B5-3F295093A946}" type="pres">
      <dgm:prSet presAssocID="{61E3353F-2D17-4E05-BE40-EC2026F30A3C}" presName="rootText1" presStyleLbl="node0" presStyleIdx="0" presStyleCnt="1" custScaleX="71160" custScaleY="34826">
        <dgm:presLayoutVars>
          <dgm:chPref val="3"/>
        </dgm:presLayoutVars>
      </dgm:prSet>
      <dgm:spPr/>
      <dgm:t>
        <a:bodyPr/>
        <a:lstStyle/>
        <a:p>
          <a:endParaRPr lang="zh-CN" altLang="en-US"/>
        </a:p>
      </dgm:t>
    </dgm:pt>
    <dgm:pt modelId="{EA14A5B5-2100-4FBA-9127-8FFF6FC6F32F}" type="pres">
      <dgm:prSet presAssocID="{61E3353F-2D17-4E05-BE40-EC2026F30A3C}" presName="rootConnector1" presStyleLbl="node1" presStyleIdx="0" presStyleCnt="0"/>
      <dgm:spPr/>
      <dgm:t>
        <a:bodyPr/>
        <a:lstStyle/>
        <a:p>
          <a:endParaRPr lang="zh-CN" altLang="en-US"/>
        </a:p>
      </dgm:t>
    </dgm:pt>
    <dgm:pt modelId="{A1CE8CB2-5E33-4481-9E18-0BC856E69A16}" type="pres">
      <dgm:prSet presAssocID="{61E3353F-2D17-4E05-BE40-EC2026F30A3C}" presName="hierChild2" presStyleCnt="0"/>
      <dgm:spPr/>
    </dgm:pt>
    <dgm:pt modelId="{4539D9EB-5155-40B7-8036-5A85A7E106D2}" type="pres">
      <dgm:prSet presAssocID="{F76CD940-B602-4404-B803-A7C369438C56}" presName="Name37" presStyleLbl="parChTrans1D2" presStyleIdx="0" presStyleCnt="2"/>
      <dgm:spPr/>
      <dgm:t>
        <a:bodyPr/>
        <a:lstStyle/>
        <a:p>
          <a:endParaRPr lang="zh-CN" altLang="en-US"/>
        </a:p>
      </dgm:t>
    </dgm:pt>
    <dgm:pt modelId="{119B87A8-0F75-474C-87B9-9B8A4C337C25}" type="pres">
      <dgm:prSet presAssocID="{F3B0F342-B585-41B4-B618-7B13FCA5462A}" presName="hierRoot2" presStyleCnt="0">
        <dgm:presLayoutVars>
          <dgm:hierBranch/>
        </dgm:presLayoutVars>
      </dgm:prSet>
      <dgm:spPr/>
    </dgm:pt>
    <dgm:pt modelId="{02F61B03-18E7-473B-A654-465FA3F566A0}" type="pres">
      <dgm:prSet presAssocID="{F3B0F342-B585-41B4-B618-7B13FCA5462A}" presName="rootComposite" presStyleCnt="0"/>
      <dgm:spPr/>
    </dgm:pt>
    <dgm:pt modelId="{4637D9E9-0BAF-4FD2-AE57-57503B09FBFD}" type="pres">
      <dgm:prSet presAssocID="{F3B0F342-B585-41B4-B618-7B13FCA5462A}" presName="rootText" presStyleLbl="node2" presStyleIdx="0" presStyleCnt="2" custScaleX="40659" custScaleY="33401" custLinFactNeighborX="-3060">
        <dgm:presLayoutVars>
          <dgm:chPref val="3"/>
        </dgm:presLayoutVars>
      </dgm:prSet>
      <dgm:spPr/>
      <dgm:t>
        <a:bodyPr/>
        <a:lstStyle/>
        <a:p>
          <a:endParaRPr lang="zh-CN" altLang="en-US"/>
        </a:p>
      </dgm:t>
    </dgm:pt>
    <dgm:pt modelId="{6EBF327E-60C2-42DA-BA3C-88600A8F6646}" type="pres">
      <dgm:prSet presAssocID="{F3B0F342-B585-41B4-B618-7B13FCA5462A}" presName="rootConnector" presStyleLbl="node2" presStyleIdx="0" presStyleCnt="2"/>
      <dgm:spPr/>
      <dgm:t>
        <a:bodyPr/>
        <a:lstStyle/>
        <a:p>
          <a:endParaRPr lang="zh-CN" altLang="en-US"/>
        </a:p>
      </dgm:t>
    </dgm:pt>
    <dgm:pt modelId="{E3CD9C07-B0B1-451A-BE30-228222FF65B5}" type="pres">
      <dgm:prSet presAssocID="{F3B0F342-B585-41B4-B618-7B13FCA5462A}" presName="hierChild4" presStyleCnt="0"/>
      <dgm:spPr/>
    </dgm:pt>
    <dgm:pt modelId="{B5A40D87-1A08-413A-84AB-5F2C560789C2}" type="pres">
      <dgm:prSet presAssocID="{5E36F13E-E3D6-46D9-A884-AEB6EAF4F6D7}" presName="Name35" presStyleLbl="parChTrans1D3" presStyleIdx="0" presStyleCnt="8"/>
      <dgm:spPr/>
      <dgm:t>
        <a:bodyPr/>
        <a:lstStyle/>
        <a:p>
          <a:endParaRPr lang="zh-CN" altLang="en-US"/>
        </a:p>
      </dgm:t>
    </dgm:pt>
    <dgm:pt modelId="{1B900FE9-3601-4894-A525-643376F2EE63}" type="pres">
      <dgm:prSet presAssocID="{A754DA68-6713-41C1-8C06-CA8AAEA42D69}" presName="hierRoot2" presStyleCnt="0">
        <dgm:presLayoutVars>
          <dgm:hierBranch/>
        </dgm:presLayoutVars>
      </dgm:prSet>
      <dgm:spPr/>
    </dgm:pt>
    <dgm:pt modelId="{1CF604A5-C7D1-4284-B701-C2A36F7704AA}" type="pres">
      <dgm:prSet presAssocID="{A754DA68-6713-41C1-8C06-CA8AAEA42D69}" presName="rootComposite" presStyleCnt="0"/>
      <dgm:spPr/>
    </dgm:pt>
    <dgm:pt modelId="{42439C69-AAB0-4F2E-9B91-7843B4785555}" type="pres">
      <dgm:prSet presAssocID="{A754DA68-6713-41C1-8C06-CA8AAEA42D69}" presName="rootText" presStyleLbl="node3" presStyleIdx="0" presStyleCnt="8" custScaleX="14147" custScaleY="100229">
        <dgm:presLayoutVars>
          <dgm:chPref val="3"/>
        </dgm:presLayoutVars>
      </dgm:prSet>
      <dgm:spPr/>
      <dgm:t>
        <a:bodyPr/>
        <a:lstStyle/>
        <a:p>
          <a:endParaRPr lang="zh-CN" altLang="en-US"/>
        </a:p>
      </dgm:t>
    </dgm:pt>
    <dgm:pt modelId="{9F2827EB-58BD-4A59-A185-C7F01691AD1E}" type="pres">
      <dgm:prSet presAssocID="{A754DA68-6713-41C1-8C06-CA8AAEA42D69}" presName="rootConnector" presStyleLbl="node3" presStyleIdx="0" presStyleCnt="8"/>
      <dgm:spPr/>
      <dgm:t>
        <a:bodyPr/>
        <a:lstStyle/>
        <a:p>
          <a:endParaRPr lang="zh-CN" altLang="en-US"/>
        </a:p>
      </dgm:t>
    </dgm:pt>
    <dgm:pt modelId="{7703D98A-9FCD-4108-826C-FFED465B3203}" type="pres">
      <dgm:prSet presAssocID="{A754DA68-6713-41C1-8C06-CA8AAEA42D69}" presName="hierChild4" presStyleCnt="0"/>
      <dgm:spPr/>
    </dgm:pt>
    <dgm:pt modelId="{1B06D112-3BC4-4D1D-8B8D-9DFF3BDE251D}" type="pres">
      <dgm:prSet presAssocID="{FFEA406E-8658-4FB1-BBC3-C46B19C63C97}" presName="Name35" presStyleLbl="parChTrans1D4" presStyleIdx="0" presStyleCnt="11"/>
      <dgm:spPr/>
      <dgm:t>
        <a:bodyPr/>
        <a:lstStyle/>
        <a:p>
          <a:endParaRPr lang="zh-CN" altLang="en-US"/>
        </a:p>
      </dgm:t>
    </dgm:pt>
    <dgm:pt modelId="{229E4F13-F499-41ED-9DF3-5247BB1F1222}" type="pres">
      <dgm:prSet presAssocID="{AADE61C2-5671-487C-8308-37DA35D3D7CD}" presName="hierRoot2" presStyleCnt="0">
        <dgm:presLayoutVars>
          <dgm:hierBranch/>
        </dgm:presLayoutVars>
      </dgm:prSet>
      <dgm:spPr/>
    </dgm:pt>
    <dgm:pt modelId="{7A16E502-9E69-494F-BE60-677DB1E21289}" type="pres">
      <dgm:prSet presAssocID="{AADE61C2-5671-487C-8308-37DA35D3D7CD}" presName="rootComposite" presStyleCnt="0"/>
      <dgm:spPr/>
    </dgm:pt>
    <dgm:pt modelId="{5042605D-9073-4DE4-A1F0-3B9DDB1DA8A1}" type="pres">
      <dgm:prSet presAssocID="{AADE61C2-5671-487C-8308-37DA35D3D7CD}" presName="rootText" presStyleLbl="node4" presStyleIdx="0" presStyleCnt="11" custScaleX="14215" custScaleY="92995">
        <dgm:presLayoutVars>
          <dgm:chPref val="3"/>
        </dgm:presLayoutVars>
      </dgm:prSet>
      <dgm:spPr/>
      <dgm:t>
        <a:bodyPr/>
        <a:lstStyle/>
        <a:p>
          <a:endParaRPr lang="zh-CN" altLang="en-US"/>
        </a:p>
      </dgm:t>
    </dgm:pt>
    <dgm:pt modelId="{0E0CEB98-2C77-4F74-AF25-4D60616F16B2}" type="pres">
      <dgm:prSet presAssocID="{AADE61C2-5671-487C-8308-37DA35D3D7CD}" presName="rootConnector" presStyleLbl="node4" presStyleIdx="0" presStyleCnt="11"/>
      <dgm:spPr/>
      <dgm:t>
        <a:bodyPr/>
        <a:lstStyle/>
        <a:p>
          <a:endParaRPr lang="zh-CN" altLang="en-US"/>
        </a:p>
      </dgm:t>
    </dgm:pt>
    <dgm:pt modelId="{90468BC7-51CE-48B9-84E6-BD62431770EC}" type="pres">
      <dgm:prSet presAssocID="{AADE61C2-5671-487C-8308-37DA35D3D7CD}" presName="hierChild4" presStyleCnt="0"/>
      <dgm:spPr/>
    </dgm:pt>
    <dgm:pt modelId="{B5960768-2FDC-4104-94B2-596DCEEF68FD}" type="pres">
      <dgm:prSet presAssocID="{88E5FCD8-0D4B-440D-9136-67ABE4692AFB}" presName="Name35" presStyleLbl="parChTrans1D4" presStyleIdx="1" presStyleCnt="11"/>
      <dgm:spPr/>
      <dgm:t>
        <a:bodyPr/>
        <a:lstStyle/>
        <a:p>
          <a:endParaRPr lang="zh-CN" altLang="en-US"/>
        </a:p>
      </dgm:t>
    </dgm:pt>
    <dgm:pt modelId="{41736C26-562C-4779-890C-708ADD70E208}" type="pres">
      <dgm:prSet presAssocID="{F8187037-E9A3-4B33-883A-A0C3A0CF2FD0}" presName="hierRoot2" presStyleCnt="0">
        <dgm:presLayoutVars>
          <dgm:hierBranch val="init"/>
        </dgm:presLayoutVars>
      </dgm:prSet>
      <dgm:spPr/>
    </dgm:pt>
    <dgm:pt modelId="{B2E92E3D-8B92-41B1-B2C8-8926EB3FDD93}" type="pres">
      <dgm:prSet presAssocID="{F8187037-E9A3-4B33-883A-A0C3A0CF2FD0}" presName="rootComposite" presStyleCnt="0"/>
      <dgm:spPr/>
    </dgm:pt>
    <dgm:pt modelId="{4C6BB07D-601A-4252-8584-C10A9DB0A6EC}" type="pres">
      <dgm:prSet presAssocID="{F8187037-E9A3-4B33-883A-A0C3A0CF2FD0}" presName="rootText" presStyleLbl="node4" presStyleIdx="1" presStyleCnt="11" custScaleX="15579" custScaleY="78635">
        <dgm:presLayoutVars>
          <dgm:chPref val="3"/>
        </dgm:presLayoutVars>
      </dgm:prSet>
      <dgm:spPr/>
      <dgm:t>
        <a:bodyPr/>
        <a:lstStyle/>
        <a:p>
          <a:endParaRPr lang="zh-CN" altLang="en-US"/>
        </a:p>
      </dgm:t>
    </dgm:pt>
    <dgm:pt modelId="{0D1B3999-7274-4956-A78C-1A4C831419E0}" type="pres">
      <dgm:prSet presAssocID="{F8187037-E9A3-4B33-883A-A0C3A0CF2FD0}" presName="rootConnector" presStyleLbl="node4" presStyleIdx="1" presStyleCnt="11"/>
      <dgm:spPr/>
      <dgm:t>
        <a:bodyPr/>
        <a:lstStyle/>
        <a:p>
          <a:endParaRPr lang="zh-CN" altLang="en-US"/>
        </a:p>
      </dgm:t>
    </dgm:pt>
    <dgm:pt modelId="{2B5B4298-88AB-4652-A7C8-B80EC4E0571B}" type="pres">
      <dgm:prSet presAssocID="{F8187037-E9A3-4B33-883A-A0C3A0CF2FD0}" presName="hierChild4" presStyleCnt="0"/>
      <dgm:spPr/>
    </dgm:pt>
    <dgm:pt modelId="{33E07E32-4EB6-44EB-9B9D-8B6BAC42DB43}" type="pres">
      <dgm:prSet presAssocID="{F8187037-E9A3-4B33-883A-A0C3A0CF2FD0}" presName="hierChild5" presStyleCnt="0"/>
      <dgm:spPr/>
    </dgm:pt>
    <dgm:pt modelId="{C60C01EB-C942-4A1F-982D-E7133B5DFF8F}" type="pres">
      <dgm:prSet presAssocID="{47A08B12-5C6E-4228-8217-878E74F27188}" presName="Name35" presStyleLbl="parChTrans1D4" presStyleIdx="2" presStyleCnt="11"/>
      <dgm:spPr/>
      <dgm:t>
        <a:bodyPr/>
        <a:lstStyle/>
        <a:p>
          <a:endParaRPr lang="zh-CN" altLang="en-US"/>
        </a:p>
      </dgm:t>
    </dgm:pt>
    <dgm:pt modelId="{BABA86D1-08B0-4089-8523-456C3075CDD4}" type="pres">
      <dgm:prSet presAssocID="{1DF6B29A-D63A-42C7-85D3-8822EBF4B5DB}" presName="hierRoot2" presStyleCnt="0">
        <dgm:presLayoutVars>
          <dgm:hierBranch val="init"/>
        </dgm:presLayoutVars>
      </dgm:prSet>
      <dgm:spPr/>
    </dgm:pt>
    <dgm:pt modelId="{905956BF-4588-4F74-B4A2-AE8528B3BB20}" type="pres">
      <dgm:prSet presAssocID="{1DF6B29A-D63A-42C7-85D3-8822EBF4B5DB}" presName="rootComposite" presStyleCnt="0"/>
      <dgm:spPr/>
    </dgm:pt>
    <dgm:pt modelId="{88DAB8E9-64C9-41C1-A0BA-A48A3EEE9F54}" type="pres">
      <dgm:prSet presAssocID="{1DF6B29A-D63A-42C7-85D3-8822EBF4B5DB}" presName="rootText" presStyleLbl="node4" presStyleIdx="2" presStyleCnt="11" custScaleX="15579" custScaleY="78635">
        <dgm:presLayoutVars>
          <dgm:chPref val="3"/>
        </dgm:presLayoutVars>
      </dgm:prSet>
      <dgm:spPr/>
      <dgm:t>
        <a:bodyPr/>
        <a:lstStyle/>
        <a:p>
          <a:endParaRPr lang="zh-CN" altLang="en-US"/>
        </a:p>
      </dgm:t>
    </dgm:pt>
    <dgm:pt modelId="{D25FA8C7-597B-48A3-89AA-6CC15CF3150C}" type="pres">
      <dgm:prSet presAssocID="{1DF6B29A-D63A-42C7-85D3-8822EBF4B5DB}" presName="rootConnector" presStyleLbl="node4" presStyleIdx="2" presStyleCnt="11"/>
      <dgm:spPr/>
      <dgm:t>
        <a:bodyPr/>
        <a:lstStyle/>
        <a:p>
          <a:endParaRPr lang="zh-CN" altLang="en-US"/>
        </a:p>
      </dgm:t>
    </dgm:pt>
    <dgm:pt modelId="{81B069E3-44E1-4E73-8A9A-A7F277EBA2F1}" type="pres">
      <dgm:prSet presAssocID="{1DF6B29A-D63A-42C7-85D3-8822EBF4B5DB}" presName="hierChild4" presStyleCnt="0"/>
      <dgm:spPr/>
    </dgm:pt>
    <dgm:pt modelId="{A4887F89-A750-4D6F-BD10-F00E9785DF5F}" type="pres">
      <dgm:prSet presAssocID="{1DF6B29A-D63A-42C7-85D3-8822EBF4B5DB}" presName="hierChild5" presStyleCnt="0"/>
      <dgm:spPr/>
    </dgm:pt>
    <dgm:pt modelId="{EFD0A003-4E79-4F9E-9C4F-DFCA468DEC4D}" type="pres">
      <dgm:prSet presAssocID="{AADE61C2-5671-487C-8308-37DA35D3D7CD}" presName="hierChild5" presStyleCnt="0"/>
      <dgm:spPr/>
    </dgm:pt>
    <dgm:pt modelId="{7115AE94-A02B-4650-A412-ADE510EDA620}" type="pres">
      <dgm:prSet presAssocID="{86BA26B5-2160-4298-8B92-8F0BB1D9993C}" presName="Name35" presStyleLbl="parChTrans1D4" presStyleIdx="3" presStyleCnt="11"/>
      <dgm:spPr/>
      <dgm:t>
        <a:bodyPr/>
        <a:lstStyle/>
        <a:p>
          <a:endParaRPr lang="zh-CN" altLang="en-US"/>
        </a:p>
      </dgm:t>
    </dgm:pt>
    <dgm:pt modelId="{D7D9782D-945B-433C-B052-22974A50B6B8}" type="pres">
      <dgm:prSet presAssocID="{7B4090A4-9C4D-45EB-8A8B-C2D667446989}" presName="hierRoot2" presStyleCnt="0">
        <dgm:presLayoutVars>
          <dgm:hierBranch val="init"/>
        </dgm:presLayoutVars>
      </dgm:prSet>
      <dgm:spPr/>
    </dgm:pt>
    <dgm:pt modelId="{0D403B8E-9096-43FD-B3AA-92D7812DBAF8}" type="pres">
      <dgm:prSet presAssocID="{7B4090A4-9C4D-45EB-8A8B-C2D667446989}" presName="rootComposite" presStyleCnt="0"/>
      <dgm:spPr/>
    </dgm:pt>
    <dgm:pt modelId="{53FFB08F-EBEB-4BDA-B5CA-9808FAB53607}" type="pres">
      <dgm:prSet presAssocID="{7B4090A4-9C4D-45EB-8A8B-C2D667446989}" presName="rootText" presStyleLbl="node4" presStyleIdx="3" presStyleCnt="11" custScaleX="15088" custScaleY="92696">
        <dgm:presLayoutVars>
          <dgm:chPref val="3"/>
        </dgm:presLayoutVars>
      </dgm:prSet>
      <dgm:spPr/>
      <dgm:t>
        <a:bodyPr/>
        <a:lstStyle/>
        <a:p>
          <a:endParaRPr lang="zh-CN" altLang="en-US"/>
        </a:p>
      </dgm:t>
    </dgm:pt>
    <dgm:pt modelId="{0D21E53D-6D1F-45A3-9D42-131DD33F6245}" type="pres">
      <dgm:prSet presAssocID="{7B4090A4-9C4D-45EB-8A8B-C2D667446989}" presName="rootConnector" presStyleLbl="node4" presStyleIdx="3" presStyleCnt="11"/>
      <dgm:spPr/>
      <dgm:t>
        <a:bodyPr/>
        <a:lstStyle/>
        <a:p>
          <a:endParaRPr lang="zh-CN" altLang="en-US"/>
        </a:p>
      </dgm:t>
    </dgm:pt>
    <dgm:pt modelId="{FC9C3722-630C-493C-81CC-733ACAC699FF}" type="pres">
      <dgm:prSet presAssocID="{7B4090A4-9C4D-45EB-8A8B-C2D667446989}" presName="hierChild4" presStyleCnt="0"/>
      <dgm:spPr/>
    </dgm:pt>
    <dgm:pt modelId="{EC52CEC0-C464-4FCD-ABC9-79134EC4BB66}" type="pres">
      <dgm:prSet presAssocID="{7B4090A4-9C4D-45EB-8A8B-C2D667446989}" presName="hierChild5" presStyleCnt="0"/>
      <dgm:spPr/>
    </dgm:pt>
    <dgm:pt modelId="{E80AF0BF-DB55-48F8-AFE4-067E3BB666BA}" type="pres">
      <dgm:prSet presAssocID="{A754DA68-6713-41C1-8C06-CA8AAEA42D69}" presName="hierChild5" presStyleCnt="0"/>
      <dgm:spPr/>
    </dgm:pt>
    <dgm:pt modelId="{5E4E2738-F680-4AD2-9DB7-A8DCFE6D3930}" type="pres">
      <dgm:prSet presAssocID="{786537A2-A846-4A63-8C20-0E5554E31882}" presName="Name35" presStyleLbl="parChTrans1D3" presStyleIdx="1" presStyleCnt="8"/>
      <dgm:spPr/>
      <dgm:t>
        <a:bodyPr/>
        <a:lstStyle/>
        <a:p>
          <a:endParaRPr lang="zh-CN" altLang="en-US"/>
        </a:p>
      </dgm:t>
    </dgm:pt>
    <dgm:pt modelId="{EF4EAE9D-0A2C-4BA4-A8FE-107F1B0BC585}" type="pres">
      <dgm:prSet presAssocID="{A5880C72-651F-4561-91F9-2F753ABAF202}" presName="hierRoot2" presStyleCnt="0">
        <dgm:presLayoutVars>
          <dgm:hierBranch/>
        </dgm:presLayoutVars>
      </dgm:prSet>
      <dgm:spPr/>
    </dgm:pt>
    <dgm:pt modelId="{14284B74-DFDF-4E4F-A351-8D4E2A25BB97}" type="pres">
      <dgm:prSet presAssocID="{A5880C72-651F-4561-91F9-2F753ABAF202}" presName="rootComposite" presStyleCnt="0"/>
      <dgm:spPr/>
    </dgm:pt>
    <dgm:pt modelId="{532B8F40-8DCC-47A0-887D-05730611E463}" type="pres">
      <dgm:prSet presAssocID="{A5880C72-651F-4561-91F9-2F753ABAF202}" presName="rootText" presStyleLbl="node3" presStyleIdx="1" presStyleCnt="8" custScaleX="14147" custScaleY="98536">
        <dgm:presLayoutVars>
          <dgm:chPref val="3"/>
        </dgm:presLayoutVars>
      </dgm:prSet>
      <dgm:spPr/>
      <dgm:t>
        <a:bodyPr/>
        <a:lstStyle/>
        <a:p>
          <a:endParaRPr lang="zh-CN" altLang="en-US"/>
        </a:p>
      </dgm:t>
    </dgm:pt>
    <dgm:pt modelId="{CB02A692-E67A-434D-BF29-E06179AB30AE}" type="pres">
      <dgm:prSet presAssocID="{A5880C72-651F-4561-91F9-2F753ABAF202}" presName="rootConnector" presStyleLbl="node3" presStyleIdx="1" presStyleCnt="8"/>
      <dgm:spPr/>
      <dgm:t>
        <a:bodyPr/>
        <a:lstStyle/>
        <a:p>
          <a:endParaRPr lang="zh-CN" altLang="en-US"/>
        </a:p>
      </dgm:t>
    </dgm:pt>
    <dgm:pt modelId="{05AA4667-2C58-4885-AD7F-E9EE906B8809}" type="pres">
      <dgm:prSet presAssocID="{A5880C72-651F-4561-91F9-2F753ABAF202}" presName="hierChild4" presStyleCnt="0"/>
      <dgm:spPr/>
    </dgm:pt>
    <dgm:pt modelId="{2E879281-18AA-4582-9DAF-764C1EA0B295}" type="pres">
      <dgm:prSet presAssocID="{6D478A73-4CBE-440D-ABAF-201D6BB234EE}" presName="Name35" presStyleLbl="parChTrans1D4" presStyleIdx="4" presStyleCnt="11"/>
      <dgm:spPr/>
      <dgm:t>
        <a:bodyPr/>
        <a:lstStyle/>
        <a:p>
          <a:endParaRPr lang="zh-CN" altLang="en-US"/>
        </a:p>
      </dgm:t>
    </dgm:pt>
    <dgm:pt modelId="{21F80160-DFA4-434C-B5E9-24718061FA5C}" type="pres">
      <dgm:prSet presAssocID="{FD478E63-2697-414C-A3E6-2A8F19AF020C}" presName="hierRoot2" presStyleCnt="0">
        <dgm:presLayoutVars>
          <dgm:hierBranch/>
        </dgm:presLayoutVars>
      </dgm:prSet>
      <dgm:spPr/>
    </dgm:pt>
    <dgm:pt modelId="{4DEDAB8C-A2FA-4819-9CC9-D7E0652FB8B1}" type="pres">
      <dgm:prSet presAssocID="{FD478E63-2697-414C-A3E6-2A8F19AF020C}" presName="rootComposite" presStyleCnt="0"/>
      <dgm:spPr/>
    </dgm:pt>
    <dgm:pt modelId="{89409955-63D5-4A4D-A606-0F879C924FB2}" type="pres">
      <dgm:prSet presAssocID="{FD478E63-2697-414C-A3E6-2A8F19AF020C}" presName="rootText" presStyleLbl="node4" presStyleIdx="4" presStyleCnt="11" custScaleX="13710" custScaleY="95405">
        <dgm:presLayoutVars>
          <dgm:chPref val="3"/>
        </dgm:presLayoutVars>
      </dgm:prSet>
      <dgm:spPr/>
      <dgm:t>
        <a:bodyPr/>
        <a:lstStyle/>
        <a:p>
          <a:endParaRPr lang="zh-CN" altLang="en-US"/>
        </a:p>
      </dgm:t>
    </dgm:pt>
    <dgm:pt modelId="{25676239-8A88-4440-9746-51FBD3EB5C85}" type="pres">
      <dgm:prSet presAssocID="{FD478E63-2697-414C-A3E6-2A8F19AF020C}" presName="rootConnector" presStyleLbl="node4" presStyleIdx="4" presStyleCnt="11"/>
      <dgm:spPr/>
      <dgm:t>
        <a:bodyPr/>
        <a:lstStyle/>
        <a:p>
          <a:endParaRPr lang="zh-CN" altLang="en-US"/>
        </a:p>
      </dgm:t>
    </dgm:pt>
    <dgm:pt modelId="{A7545E26-F27D-4271-8C57-47B7ED078D4D}" type="pres">
      <dgm:prSet presAssocID="{FD478E63-2697-414C-A3E6-2A8F19AF020C}" presName="hierChild4" presStyleCnt="0"/>
      <dgm:spPr/>
    </dgm:pt>
    <dgm:pt modelId="{E0DB3159-3306-43A9-94BA-210F5E9AC67E}" type="pres">
      <dgm:prSet presAssocID="{94175483-1523-47FB-A475-9C349DFEDDAE}" presName="Name35" presStyleLbl="parChTrans1D4" presStyleIdx="5" presStyleCnt="11"/>
      <dgm:spPr/>
      <dgm:t>
        <a:bodyPr/>
        <a:lstStyle/>
        <a:p>
          <a:endParaRPr lang="zh-CN" altLang="en-US"/>
        </a:p>
      </dgm:t>
    </dgm:pt>
    <dgm:pt modelId="{A31CDC89-7CFF-401F-87C4-2B3D83BCB543}" type="pres">
      <dgm:prSet presAssocID="{62E74B4E-6C6E-4DAD-B03F-D68BF7A69C06}" presName="hierRoot2" presStyleCnt="0">
        <dgm:presLayoutVars>
          <dgm:hierBranch val="init"/>
        </dgm:presLayoutVars>
      </dgm:prSet>
      <dgm:spPr/>
    </dgm:pt>
    <dgm:pt modelId="{39FC4D3D-4746-4704-8CA1-83957A8A46D5}" type="pres">
      <dgm:prSet presAssocID="{62E74B4E-6C6E-4DAD-B03F-D68BF7A69C06}" presName="rootComposite" presStyleCnt="0"/>
      <dgm:spPr/>
    </dgm:pt>
    <dgm:pt modelId="{07BF89FB-AEA7-441B-99EE-0D39CC0CAC99}" type="pres">
      <dgm:prSet presAssocID="{62E74B4E-6C6E-4DAD-B03F-D68BF7A69C06}" presName="rootText" presStyleLbl="node4" presStyleIdx="5" presStyleCnt="11" custScaleX="15740" custScaleY="77499">
        <dgm:presLayoutVars>
          <dgm:chPref val="3"/>
        </dgm:presLayoutVars>
      </dgm:prSet>
      <dgm:spPr/>
      <dgm:t>
        <a:bodyPr/>
        <a:lstStyle/>
        <a:p>
          <a:endParaRPr lang="zh-CN" altLang="en-US"/>
        </a:p>
      </dgm:t>
    </dgm:pt>
    <dgm:pt modelId="{439B8D75-3695-4726-B43A-F9198E6C95E0}" type="pres">
      <dgm:prSet presAssocID="{62E74B4E-6C6E-4DAD-B03F-D68BF7A69C06}" presName="rootConnector" presStyleLbl="node4" presStyleIdx="5" presStyleCnt="11"/>
      <dgm:spPr/>
      <dgm:t>
        <a:bodyPr/>
        <a:lstStyle/>
        <a:p>
          <a:endParaRPr lang="zh-CN" altLang="en-US"/>
        </a:p>
      </dgm:t>
    </dgm:pt>
    <dgm:pt modelId="{9D68084B-64E9-4C85-9FB7-897905E00D0F}" type="pres">
      <dgm:prSet presAssocID="{62E74B4E-6C6E-4DAD-B03F-D68BF7A69C06}" presName="hierChild4" presStyleCnt="0"/>
      <dgm:spPr/>
    </dgm:pt>
    <dgm:pt modelId="{3EBF0C33-15D8-417A-AFC2-D302F1486584}" type="pres">
      <dgm:prSet presAssocID="{62E74B4E-6C6E-4DAD-B03F-D68BF7A69C06}" presName="hierChild5" presStyleCnt="0"/>
      <dgm:spPr/>
    </dgm:pt>
    <dgm:pt modelId="{5912ECA0-448D-44FD-9C86-A861FB59112D}" type="pres">
      <dgm:prSet presAssocID="{78B8F77F-764B-4A86-9B5F-63A45ABB7B93}" presName="Name35" presStyleLbl="parChTrans1D4" presStyleIdx="6" presStyleCnt="11"/>
      <dgm:spPr/>
      <dgm:t>
        <a:bodyPr/>
        <a:lstStyle/>
        <a:p>
          <a:endParaRPr lang="zh-CN" altLang="en-US"/>
        </a:p>
      </dgm:t>
    </dgm:pt>
    <dgm:pt modelId="{2CB63AA1-A1A3-4665-A223-009822490483}" type="pres">
      <dgm:prSet presAssocID="{74EA435A-E989-483E-BA8C-BB1145EF9F4D}" presName="hierRoot2" presStyleCnt="0">
        <dgm:presLayoutVars>
          <dgm:hierBranch val="init"/>
        </dgm:presLayoutVars>
      </dgm:prSet>
      <dgm:spPr/>
    </dgm:pt>
    <dgm:pt modelId="{AE510B15-42E0-4A04-B3A6-39874879631D}" type="pres">
      <dgm:prSet presAssocID="{74EA435A-E989-483E-BA8C-BB1145EF9F4D}" presName="rootComposite" presStyleCnt="0"/>
      <dgm:spPr/>
    </dgm:pt>
    <dgm:pt modelId="{9B8E8866-D3DD-4D2A-A6D8-664336CC244D}" type="pres">
      <dgm:prSet presAssocID="{74EA435A-E989-483E-BA8C-BB1145EF9F4D}" presName="rootText" presStyleLbl="node4" presStyleIdx="6" presStyleCnt="11" custScaleX="15740" custScaleY="77499">
        <dgm:presLayoutVars>
          <dgm:chPref val="3"/>
        </dgm:presLayoutVars>
      </dgm:prSet>
      <dgm:spPr/>
      <dgm:t>
        <a:bodyPr/>
        <a:lstStyle/>
        <a:p>
          <a:endParaRPr lang="zh-CN" altLang="en-US"/>
        </a:p>
      </dgm:t>
    </dgm:pt>
    <dgm:pt modelId="{281C4E75-D17C-46FC-98F4-FDC9822E4483}" type="pres">
      <dgm:prSet presAssocID="{74EA435A-E989-483E-BA8C-BB1145EF9F4D}" presName="rootConnector" presStyleLbl="node4" presStyleIdx="6" presStyleCnt="11"/>
      <dgm:spPr/>
      <dgm:t>
        <a:bodyPr/>
        <a:lstStyle/>
        <a:p>
          <a:endParaRPr lang="zh-CN" altLang="en-US"/>
        </a:p>
      </dgm:t>
    </dgm:pt>
    <dgm:pt modelId="{5A310290-9857-48E7-BD4F-28785939203E}" type="pres">
      <dgm:prSet presAssocID="{74EA435A-E989-483E-BA8C-BB1145EF9F4D}" presName="hierChild4" presStyleCnt="0"/>
      <dgm:spPr/>
    </dgm:pt>
    <dgm:pt modelId="{599A7323-3244-4B3B-AB43-EBD0D7C6CBC6}" type="pres">
      <dgm:prSet presAssocID="{74EA435A-E989-483E-BA8C-BB1145EF9F4D}" presName="hierChild5" presStyleCnt="0"/>
      <dgm:spPr/>
    </dgm:pt>
    <dgm:pt modelId="{7BB3C465-0A42-412E-BD4B-F2A91AD4089E}" type="pres">
      <dgm:prSet presAssocID="{FD478E63-2697-414C-A3E6-2A8F19AF020C}" presName="hierChild5" presStyleCnt="0"/>
      <dgm:spPr/>
    </dgm:pt>
    <dgm:pt modelId="{7C579528-D4A0-45FF-98B3-E7D91262F53D}" type="pres">
      <dgm:prSet presAssocID="{935E6F1C-3A58-4BB4-A044-08EBA738A2A5}" presName="Name35" presStyleLbl="parChTrans1D4" presStyleIdx="7" presStyleCnt="11"/>
      <dgm:spPr/>
      <dgm:t>
        <a:bodyPr/>
        <a:lstStyle/>
        <a:p>
          <a:endParaRPr lang="zh-CN" altLang="en-US"/>
        </a:p>
      </dgm:t>
    </dgm:pt>
    <dgm:pt modelId="{B0C0FE13-D7D7-4130-9B26-928F0433FFBA}" type="pres">
      <dgm:prSet presAssocID="{760900E3-1EAE-454F-BA16-CA54C572ADA0}" presName="hierRoot2" presStyleCnt="0">
        <dgm:presLayoutVars>
          <dgm:hierBranch val="init"/>
        </dgm:presLayoutVars>
      </dgm:prSet>
      <dgm:spPr/>
    </dgm:pt>
    <dgm:pt modelId="{3343511E-5FCF-4546-B603-D828DB814191}" type="pres">
      <dgm:prSet presAssocID="{760900E3-1EAE-454F-BA16-CA54C572ADA0}" presName="rootComposite" presStyleCnt="0"/>
      <dgm:spPr/>
    </dgm:pt>
    <dgm:pt modelId="{970EBCE1-968D-4FEA-8C46-52158BC5566C}" type="pres">
      <dgm:prSet presAssocID="{760900E3-1EAE-454F-BA16-CA54C572ADA0}" presName="rootText" presStyleLbl="node4" presStyleIdx="7" presStyleCnt="11" custScaleX="12960" custScaleY="99554">
        <dgm:presLayoutVars>
          <dgm:chPref val="3"/>
        </dgm:presLayoutVars>
      </dgm:prSet>
      <dgm:spPr/>
      <dgm:t>
        <a:bodyPr/>
        <a:lstStyle/>
        <a:p>
          <a:endParaRPr lang="zh-CN" altLang="en-US"/>
        </a:p>
      </dgm:t>
    </dgm:pt>
    <dgm:pt modelId="{3B57A5E0-C855-4AF7-A5B1-907B924F5EDD}" type="pres">
      <dgm:prSet presAssocID="{760900E3-1EAE-454F-BA16-CA54C572ADA0}" presName="rootConnector" presStyleLbl="node4" presStyleIdx="7" presStyleCnt="11"/>
      <dgm:spPr/>
      <dgm:t>
        <a:bodyPr/>
        <a:lstStyle/>
        <a:p>
          <a:endParaRPr lang="zh-CN" altLang="en-US"/>
        </a:p>
      </dgm:t>
    </dgm:pt>
    <dgm:pt modelId="{548ADDE8-41C4-46BA-886F-7F1CA1579B6B}" type="pres">
      <dgm:prSet presAssocID="{760900E3-1EAE-454F-BA16-CA54C572ADA0}" presName="hierChild4" presStyleCnt="0"/>
      <dgm:spPr/>
    </dgm:pt>
    <dgm:pt modelId="{77D87289-2B12-4F1D-87BF-69294801DE69}" type="pres">
      <dgm:prSet presAssocID="{760900E3-1EAE-454F-BA16-CA54C572ADA0}" presName="hierChild5" presStyleCnt="0"/>
      <dgm:spPr/>
    </dgm:pt>
    <dgm:pt modelId="{99175C78-DA2D-4F3D-BBD5-223439A017B0}" type="pres">
      <dgm:prSet presAssocID="{A5880C72-651F-4561-91F9-2F753ABAF202}" presName="hierChild5" presStyleCnt="0"/>
      <dgm:spPr/>
    </dgm:pt>
    <dgm:pt modelId="{D6715944-DBFA-4F5D-B69B-532949121C49}" type="pres">
      <dgm:prSet presAssocID="{106BB3B6-F5A2-447E-BCEF-06B092E7E57D}" presName="Name35" presStyleLbl="parChTrans1D3" presStyleIdx="2" presStyleCnt="8"/>
      <dgm:spPr/>
      <dgm:t>
        <a:bodyPr/>
        <a:lstStyle/>
        <a:p>
          <a:endParaRPr lang="zh-CN" altLang="en-US"/>
        </a:p>
      </dgm:t>
    </dgm:pt>
    <dgm:pt modelId="{0C87DB46-9EAA-48FB-AC71-D6F70E449E0B}" type="pres">
      <dgm:prSet presAssocID="{12BE9E6E-E767-445C-8450-489F353D3EA8}" presName="hierRoot2" presStyleCnt="0">
        <dgm:presLayoutVars>
          <dgm:hierBranch val="init"/>
        </dgm:presLayoutVars>
      </dgm:prSet>
      <dgm:spPr/>
    </dgm:pt>
    <dgm:pt modelId="{FD781F5F-1690-4E6A-943E-1CF87FF21F14}" type="pres">
      <dgm:prSet presAssocID="{12BE9E6E-E767-445C-8450-489F353D3EA8}" presName="rootComposite" presStyleCnt="0"/>
      <dgm:spPr/>
    </dgm:pt>
    <dgm:pt modelId="{FF1B04E3-D6EC-4C0D-9033-F5CDACF8C7AA}" type="pres">
      <dgm:prSet presAssocID="{12BE9E6E-E767-445C-8450-489F353D3EA8}" presName="rootText" presStyleLbl="node3" presStyleIdx="2" presStyleCnt="8" custScaleX="14147" custScaleY="97912">
        <dgm:presLayoutVars>
          <dgm:chPref val="3"/>
        </dgm:presLayoutVars>
      </dgm:prSet>
      <dgm:spPr/>
      <dgm:t>
        <a:bodyPr/>
        <a:lstStyle/>
        <a:p>
          <a:endParaRPr lang="zh-CN" altLang="en-US"/>
        </a:p>
      </dgm:t>
    </dgm:pt>
    <dgm:pt modelId="{4464FF51-FD41-4409-A570-4018CF5A78CC}" type="pres">
      <dgm:prSet presAssocID="{12BE9E6E-E767-445C-8450-489F353D3EA8}" presName="rootConnector" presStyleLbl="node3" presStyleIdx="2" presStyleCnt="8"/>
      <dgm:spPr/>
      <dgm:t>
        <a:bodyPr/>
        <a:lstStyle/>
        <a:p>
          <a:endParaRPr lang="zh-CN" altLang="en-US"/>
        </a:p>
      </dgm:t>
    </dgm:pt>
    <dgm:pt modelId="{7A13F407-2FBD-442F-9557-63090502636C}" type="pres">
      <dgm:prSet presAssocID="{12BE9E6E-E767-445C-8450-489F353D3EA8}" presName="hierChild4" presStyleCnt="0"/>
      <dgm:spPr/>
    </dgm:pt>
    <dgm:pt modelId="{1DE5FDE2-A812-479E-8EAD-1E94B4304F6F}" type="pres">
      <dgm:prSet presAssocID="{12BE9E6E-E767-445C-8450-489F353D3EA8}" presName="hierChild5" presStyleCnt="0"/>
      <dgm:spPr/>
    </dgm:pt>
    <dgm:pt modelId="{CEE00C67-E389-4F36-945B-43E6B3D10E3E}" type="pres">
      <dgm:prSet presAssocID="{F3B0F342-B585-41B4-B618-7B13FCA5462A}" presName="hierChild5" presStyleCnt="0"/>
      <dgm:spPr/>
    </dgm:pt>
    <dgm:pt modelId="{70E15E1A-1883-4D48-857E-1DE885727F9E}" type="pres">
      <dgm:prSet presAssocID="{577E4CBE-659A-44C5-A014-5339AE49F46F}" presName="Name37" presStyleLbl="parChTrans1D2" presStyleIdx="1" presStyleCnt="2"/>
      <dgm:spPr/>
      <dgm:t>
        <a:bodyPr/>
        <a:lstStyle/>
        <a:p>
          <a:endParaRPr lang="zh-CN" altLang="en-US"/>
        </a:p>
      </dgm:t>
    </dgm:pt>
    <dgm:pt modelId="{C6823E21-CDE5-4E75-98DB-914898CBDDE1}" type="pres">
      <dgm:prSet presAssocID="{2F643F06-1E6D-45E8-AD7E-F87272CDEC43}" presName="hierRoot2" presStyleCnt="0">
        <dgm:presLayoutVars>
          <dgm:hierBranch/>
        </dgm:presLayoutVars>
      </dgm:prSet>
      <dgm:spPr/>
    </dgm:pt>
    <dgm:pt modelId="{60951957-80F0-4CA6-A3C6-0BCB65029917}" type="pres">
      <dgm:prSet presAssocID="{2F643F06-1E6D-45E8-AD7E-F87272CDEC43}" presName="rootComposite" presStyleCnt="0"/>
      <dgm:spPr/>
    </dgm:pt>
    <dgm:pt modelId="{0582A040-5106-4498-820C-0B149123D7F4}" type="pres">
      <dgm:prSet presAssocID="{2F643F06-1E6D-45E8-AD7E-F87272CDEC43}" presName="rootText" presStyleLbl="node2" presStyleIdx="1" presStyleCnt="2" custScaleX="39562" custScaleY="32358">
        <dgm:presLayoutVars>
          <dgm:chPref val="3"/>
        </dgm:presLayoutVars>
      </dgm:prSet>
      <dgm:spPr/>
      <dgm:t>
        <a:bodyPr/>
        <a:lstStyle/>
        <a:p>
          <a:endParaRPr lang="zh-CN" altLang="en-US"/>
        </a:p>
      </dgm:t>
    </dgm:pt>
    <dgm:pt modelId="{98AA7132-8C5F-4EF6-B242-4DCA16B8EAB5}" type="pres">
      <dgm:prSet presAssocID="{2F643F06-1E6D-45E8-AD7E-F87272CDEC43}" presName="rootConnector" presStyleLbl="node2" presStyleIdx="1" presStyleCnt="2"/>
      <dgm:spPr/>
      <dgm:t>
        <a:bodyPr/>
        <a:lstStyle/>
        <a:p>
          <a:endParaRPr lang="zh-CN" altLang="en-US"/>
        </a:p>
      </dgm:t>
    </dgm:pt>
    <dgm:pt modelId="{435DCF96-E395-4608-A4CA-43428D61DA76}" type="pres">
      <dgm:prSet presAssocID="{2F643F06-1E6D-45E8-AD7E-F87272CDEC43}" presName="hierChild4" presStyleCnt="0"/>
      <dgm:spPr/>
    </dgm:pt>
    <dgm:pt modelId="{12DF0AD9-6750-47D9-8A5A-7E4FD7A99557}" type="pres">
      <dgm:prSet presAssocID="{B843DCE1-919D-4EF9-B934-C1D7F688C508}" presName="Name35" presStyleLbl="parChTrans1D3" presStyleIdx="3" presStyleCnt="8"/>
      <dgm:spPr/>
      <dgm:t>
        <a:bodyPr/>
        <a:lstStyle/>
        <a:p>
          <a:endParaRPr lang="zh-CN" altLang="en-US"/>
        </a:p>
      </dgm:t>
    </dgm:pt>
    <dgm:pt modelId="{B7BF1E00-7F64-4C08-B822-9BF54EEE05C8}" type="pres">
      <dgm:prSet presAssocID="{2347D4EC-D32E-4713-B5D5-A80A7DC26BB9}" presName="hierRoot2" presStyleCnt="0">
        <dgm:presLayoutVars>
          <dgm:hierBranch val="init"/>
        </dgm:presLayoutVars>
      </dgm:prSet>
      <dgm:spPr/>
    </dgm:pt>
    <dgm:pt modelId="{0B3DA8D7-6E4F-46B7-A55F-3412F19E6941}" type="pres">
      <dgm:prSet presAssocID="{2347D4EC-D32E-4713-B5D5-A80A7DC26BB9}" presName="rootComposite" presStyleCnt="0"/>
      <dgm:spPr/>
    </dgm:pt>
    <dgm:pt modelId="{FEDB3D46-98D5-45F9-9A09-08303D3506DB}" type="pres">
      <dgm:prSet presAssocID="{2347D4EC-D32E-4713-B5D5-A80A7DC26BB9}" presName="rootText" presStyleLbl="node3" presStyleIdx="3" presStyleCnt="8" custScaleX="13540" custScaleY="97625">
        <dgm:presLayoutVars>
          <dgm:chPref val="3"/>
        </dgm:presLayoutVars>
      </dgm:prSet>
      <dgm:spPr/>
      <dgm:t>
        <a:bodyPr/>
        <a:lstStyle/>
        <a:p>
          <a:endParaRPr lang="zh-CN" altLang="en-US"/>
        </a:p>
      </dgm:t>
    </dgm:pt>
    <dgm:pt modelId="{A64B8F4B-3180-4F29-9B3D-CD08F1A89FDA}" type="pres">
      <dgm:prSet presAssocID="{2347D4EC-D32E-4713-B5D5-A80A7DC26BB9}" presName="rootConnector" presStyleLbl="node3" presStyleIdx="3" presStyleCnt="8"/>
      <dgm:spPr/>
      <dgm:t>
        <a:bodyPr/>
        <a:lstStyle/>
        <a:p>
          <a:endParaRPr lang="zh-CN" altLang="en-US"/>
        </a:p>
      </dgm:t>
    </dgm:pt>
    <dgm:pt modelId="{BC31F109-D626-4AEB-A2D9-E0173F5D3CF4}" type="pres">
      <dgm:prSet presAssocID="{2347D4EC-D32E-4713-B5D5-A80A7DC26BB9}" presName="hierChild4" presStyleCnt="0"/>
      <dgm:spPr/>
    </dgm:pt>
    <dgm:pt modelId="{C4A80B51-8594-42BF-BF57-9E3D20FFBE57}" type="pres">
      <dgm:prSet presAssocID="{2347D4EC-D32E-4713-B5D5-A80A7DC26BB9}" presName="hierChild5" presStyleCnt="0"/>
      <dgm:spPr/>
    </dgm:pt>
    <dgm:pt modelId="{9D4FC649-892E-4BA6-8807-E5ADD54F0E0C}" type="pres">
      <dgm:prSet presAssocID="{9197F4B8-2BE0-4EE9-81EC-332485527397}" presName="Name35" presStyleLbl="parChTrans1D3" presStyleIdx="4" presStyleCnt="8"/>
      <dgm:spPr/>
      <dgm:t>
        <a:bodyPr/>
        <a:lstStyle/>
        <a:p>
          <a:endParaRPr lang="zh-CN" altLang="en-US"/>
        </a:p>
      </dgm:t>
    </dgm:pt>
    <dgm:pt modelId="{8949C591-A96B-4AF6-96FD-E4071D55C4B4}" type="pres">
      <dgm:prSet presAssocID="{DF0AE0F8-BA3E-4C41-8640-2C5E4E647FDE}" presName="hierRoot2" presStyleCnt="0">
        <dgm:presLayoutVars>
          <dgm:hierBranch val="init"/>
        </dgm:presLayoutVars>
      </dgm:prSet>
      <dgm:spPr/>
    </dgm:pt>
    <dgm:pt modelId="{95DB684A-57D9-450F-8429-43ABF6C7602B}" type="pres">
      <dgm:prSet presAssocID="{DF0AE0F8-BA3E-4C41-8640-2C5E4E647FDE}" presName="rootComposite" presStyleCnt="0"/>
      <dgm:spPr/>
    </dgm:pt>
    <dgm:pt modelId="{10C6303B-F7A3-4FA7-A6BD-72DED346BF00}" type="pres">
      <dgm:prSet presAssocID="{DF0AE0F8-BA3E-4C41-8640-2C5E4E647FDE}" presName="rootText" presStyleLbl="node3" presStyleIdx="4" presStyleCnt="8" custScaleX="13540" custScaleY="97625">
        <dgm:presLayoutVars>
          <dgm:chPref val="3"/>
        </dgm:presLayoutVars>
      </dgm:prSet>
      <dgm:spPr/>
      <dgm:t>
        <a:bodyPr/>
        <a:lstStyle/>
        <a:p>
          <a:endParaRPr lang="zh-CN" altLang="en-US"/>
        </a:p>
      </dgm:t>
    </dgm:pt>
    <dgm:pt modelId="{EF6257CC-93C4-4018-A20C-FFABA4C1C55F}" type="pres">
      <dgm:prSet presAssocID="{DF0AE0F8-BA3E-4C41-8640-2C5E4E647FDE}" presName="rootConnector" presStyleLbl="node3" presStyleIdx="4" presStyleCnt="8"/>
      <dgm:spPr/>
      <dgm:t>
        <a:bodyPr/>
        <a:lstStyle/>
        <a:p>
          <a:endParaRPr lang="zh-CN" altLang="en-US"/>
        </a:p>
      </dgm:t>
    </dgm:pt>
    <dgm:pt modelId="{F0E74DCA-312A-4B12-A581-2FFEA7870EF2}" type="pres">
      <dgm:prSet presAssocID="{DF0AE0F8-BA3E-4C41-8640-2C5E4E647FDE}" presName="hierChild4" presStyleCnt="0"/>
      <dgm:spPr/>
    </dgm:pt>
    <dgm:pt modelId="{3CB01AF2-509A-4FEA-AE1F-3C825F0EA232}" type="pres">
      <dgm:prSet presAssocID="{DF0AE0F8-BA3E-4C41-8640-2C5E4E647FDE}" presName="hierChild5" presStyleCnt="0"/>
      <dgm:spPr/>
    </dgm:pt>
    <dgm:pt modelId="{64080AB1-D918-46F6-AD36-4485A65B272F}" type="pres">
      <dgm:prSet presAssocID="{2AA4A258-1F69-4543-A718-28AA45596DC2}" presName="Name35" presStyleLbl="parChTrans1D3" presStyleIdx="5" presStyleCnt="8"/>
      <dgm:spPr/>
      <dgm:t>
        <a:bodyPr/>
        <a:lstStyle/>
        <a:p>
          <a:endParaRPr lang="zh-CN" altLang="en-US"/>
        </a:p>
      </dgm:t>
    </dgm:pt>
    <dgm:pt modelId="{47D92045-4FE7-46A2-8926-CE89BCD9FD46}" type="pres">
      <dgm:prSet presAssocID="{C766EFF8-AD5D-427A-8F70-EC4E32A22EAE}" presName="hierRoot2" presStyleCnt="0">
        <dgm:presLayoutVars>
          <dgm:hierBranch val="init"/>
        </dgm:presLayoutVars>
      </dgm:prSet>
      <dgm:spPr/>
    </dgm:pt>
    <dgm:pt modelId="{CF75000D-6026-4388-84A3-4D63F45649AA}" type="pres">
      <dgm:prSet presAssocID="{C766EFF8-AD5D-427A-8F70-EC4E32A22EAE}" presName="rootComposite" presStyleCnt="0"/>
      <dgm:spPr/>
    </dgm:pt>
    <dgm:pt modelId="{9C401B4D-E51A-4358-82E6-D2651B484D9F}" type="pres">
      <dgm:prSet presAssocID="{C766EFF8-AD5D-427A-8F70-EC4E32A22EAE}" presName="rootText" presStyleLbl="node3" presStyleIdx="5" presStyleCnt="8" custScaleX="13540" custScaleY="93570">
        <dgm:presLayoutVars>
          <dgm:chPref val="3"/>
        </dgm:presLayoutVars>
      </dgm:prSet>
      <dgm:spPr/>
      <dgm:t>
        <a:bodyPr/>
        <a:lstStyle/>
        <a:p>
          <a:endParaRPr lang="zh-CN" altLang="en-US"/>
        </a:p>
      </dgm:t>
    </dgm:pt>
    <dgm:pt modelId="{0467533E-7AEC-4B13-81B9-825BDDE2BBC1}" type="pres">
      <dgm:prSet presAssocID="{C766EFF8-AD5D-427A-8F70-EC4E32A22EAE}" presName="rootConnector" presStyleLbl="node3" presStyleIdx="5" presStyleCnt="8"/>
      <dgm:spPr/>
      <dgm:t>
        <a:bodyPr/>
        <a:lstStyle/>
        <a:p>
          <a:endParaRPr lang="zh-CN" altLang="en-US"/>
        </a:p>
      </dgm:t>
    </dgm:pt>
    <dgm:pt modelId="{ADF6E622-E046-4824-9183-9B0D494E3B71}" type="pres">
      <dgm:prSet presAssocID="{C766EFF8-AD5D-427A-8F70-EC4E32A22EAE}" presName="hierChild4" presStyleCnt="0"/>
      <dgm:spPr/>
    </dgm:pt>
    <dgm:pt modelId="{E38C8052-4EC9-4C1B-B3F9-AED9F1B21D58}" type="pres">
      <dgm:prSet presAssocID="{C766EFF8-AD5D-427A-8F70-EC4E32A22EAE}" presName="hierChild5" presStyleCnt="0"/>
      <dgm:spPr/>
    </dgm:pt>
    <dgm:pt modelId="{F052C96E-2CC7-4461-97A2-4A04B0D50A96}" type="pres">
      <dgm:prSet presAssocID="{2938E454-9829-413C-8BEC-DDB9B1589D81}" presName="Name35" presStyleLbl="parChTrans1D3" presStyleIdx="6" presStyleCnt="8"/>
      <dgm:spPr/>
      <dgm:t>
        <a:bodyPr/>
        <a:lstStyle/>
        <a:p>
          <a:endParaRPr lang="zh-CN" altLang="en-US"/>
        </a:p>
      </dgm:t>
    </dgm:pt>
    <dgm:pt modelId="{E5D094B0-E591-44D8-991D-ABAE42F2A7C4}" type="pres">
      <dgm:prSet presAssocID="{EBB5619E-FDDB-4122-BAD2-B52CF7A3F995}" presName="hierRoot2" presStyleCnt="0">
        <dgm:presLayoutVars>
          <dgm:hierBranch/>
        </dgm:presLayoutVars>
      </dgm:prSet>
      <dgm:spPr/>
    </dgm:pt>
    <dgm:pt modelId="{58DF3F70-1013-472F-A3BE-9BF937BB4213}" type="pres">
      <dgm:prSet presAssocID="{EBB5619E-FDDB-4122-BAD2-B52CF7A3F995}" presName="rootComposite" presStyleCnt="0"/>
      <dgm:spPr/>
    </dgm:pt>
    <dgm:pt modelId="{A6281C15-47A7-4286-B85A-C92EA8A1903B}" type="pres">
      <dgm:prSet presAssocID="{EBB5619E-FDDB-4122-BAD2-B52CF7A3F995}" presName="rootText" presStyleLbl="node3" presStyleIdx="6" presStyleCnt="8" custScaleX="13540" custScaleY="89863">
        <dgm:presLayoutVars>
          <dgm:chPref val="3"/>
        </dgm:presLayoutVars>
      </dgm:prSet>
      <dgm:spPr/>
      <dgm:t>
        <a:bodyPr/>
        <a:lstStyle/>
        <a:p>
          <a:endParaRPr lang="zh-CN" altLang="en-US"/>
        </a:p>
      </dgm:t>
    </dgm:pt>
    <dgm:pt modelId="{5182A020-97B6-4CE9-B4CE-2DF1092B68D9}" type="pres">
      <dgm:prSet presAssocID="{EBB5619E-FDDB-4122-BAD2-B52CF7A3F995}" presName="rootConnector" presStyleLbl="node3" presStyleIdx="6" presStyleCnt="8"/>
      <dgm:spPr/>
      <dgm:t>
        <a:bodyPr/>
        <a:lstStyle/>
        <a:p>
          <a:endParaRPr lang="zh-CN" altLang="en-US"/>
        </a:p>
      </dgm:t>
    </dgm:pt>
    <dgm:pt modelId="{BFA57592-76D7-4BF8-B96F-0F77FED67254}" type="pres">
      <dgm:prSet presAssocID="{EBB5619E-FDDB-4122-BAD2-B52CF7A3F995}" presName="hierChild4" presStyleCnt="0"/>
      <dgm:spPr/>
    </dgm:pt>
    <dgm:pt modelId="{E0E0AC1B-4040-4171-AE56-614DF7A9AE90}" type="pres">
      <dgm:prSet presAssocID="{1F0CAFC9-0645-4A78-A918-C15A8D785252}" presName="Name35" presStyleLbl="parChTrans1D4" presStyleIdx="8" presStyleCnt="11"/>
      <dgm:spPr/>
      <dgm:t>
        <a:bodyPr/>
        <a:lstStyle/>
        <a:p>
          <a:endParaRPr lang="zh-CN" altLang="en-US"/>
        </a:p>
      </dgm:t>
    </dgm:pt>
    <dgm:pt modelId="{25BE67B3-B8A6-48BE-ABE0-83FFFFA54811}" type="pres">
      <dgm:prSet presAssocID="{82C70940-2776-438E-8BB2-B96432324D5F}" presName="hierRoot2" presStyleCnt="0">
        <dgm:presLayoutVars>
          <dgm:hierBranch val="init"/>
        </dgm:presLayoutVars>
      </dgm:prSet>
      <dgm:spPr/>
    </dgm:pt>
    <dgm:pt modelId="{A69213FC-B0E4-4E7F-90BD-7A12B4F2754B}" type="pres">
      <dgm:prSet presAssocID="{82C70940-2776-438E-8BB2-B96432324D5F}" presName="rootComposite" presStyleCnt="0"/>
      <dgm:spPr/>
    </dgm:pt>
    <dgm:pt modelId="{80E4AF16-CD0D-4B59-BCBB-04813317464E}" type="pres">
      <dgm:prSet presAssocID="{82C70940-2776-438E-8BB2-B96432324D5F}" presName="rootText" presStyleLbl="node4" presStyleIdx="8" presStyleCnt="11" custScaleX="13871" custScaleY="87916">
        <dgm:presLayoutVars>
          <dgm:chPref val="3"/>
        </dgm:presLayoutVars>
      </dgm:prSet>
      <dgm:spPr/>
      <dgm:t>
        <a:bodyPr/>
        <a:lstStyle/>
        <a:p>
          <a:endParaRPr lang="zh-CN" altLang="en-US"/>
        </a:p>
      </dgm:t>
    </dgm:pt>
    <dgm:pt modelId="{2BCA4A9A-BFA2-46D4-8830-D499122E96FD}" type="pres">
      <dgm:prSet presAssocID="{82C70940-2776-438E-8BB2-B96432324D5F}" presName="rootConnector" presStyleLbl="node4" presStyleIdx="8" presStyleCnt="11"/>
      <dgm:spPr/>
      <dgm:t>
        <a:bodyPr/>
        <a:lstStyle/>
        <a:p>
          <a:endParaRPr lang="zh-CN" altLang="en-US"/>
        </a:p>
      </dgm:t>
    </dgm:pt>
    <dgm:pt modelId="{61290AAB-6A54-498C-A5F5-E83911E82B18}" type="pres">
      <dgm:prSet presAssocID="{82C70940-2776-438E-8BB2-B96432324D5F}" presName="hierChild4" presStyleCnt="0"/>
      <dgm:spPr/>
    </dgm:pt>
    <dgm:pt modelId="{995CD0FF-50BB-478B-9391-28D7443E70EC}" type="pres">
      <dgm:prSet presAssocID="{82C70940-2776-438E-8BB2-B96432324D5F}" presName="hierChild5" presStyleCnt="0"/>
      <dgm:spPr/>
    </dgm:pt>
    <dgm:pt modelId="{1AAF06A1-448B-457A-85AF-8970B7517331}" type="pres">
      <dgm:prSet presAssocID="{B0647E91-2898-417B-85D7-C15FE93C4510}" presName="Name35" presStyleLbl="parChTrans1D4" presStyleIdx="9" presStyleCnt="11"/>
      <dgm:spPr/>
      <dgm:t>
        <a:bodyPr/>
        <a:lstStyle/>
        <a:p>
          <a:endParaRPr lang="zh-CN" altLang="en-US"/>
        </a:p>
      </dgm:t>
    </dgm:pt>
    <dgm:pt modelId="{6FE636AE-99E5-4598-84AA-8FDE65F5055E}" type="pres">
      <dgm:prSet presAssocID="{7719D96D-01E8-446E-B0DE-E9F6321B5606}" presName="hierRoot2" presStyleCnt="0">
        <dgm:presLayoutVars>
          <dgm:hierBranch val="init"/>
        </dgm:presLayoutVars>
      </dgm:prSet>
      <dgm:spPr/>
    </dgm:pt>
    <dgm:pt modelId="{0F0B55CA-FAFF-4912-A268-BD5CC82EA620}" type="pres">
      <dgm:prSet presAssocID="{7719D96D-01E8-446E-B0DE-E9F6321B5606}" presName="rootComposite" presStyleCnt="0"/>
      <dgm:spPr/>
    </dgm:pt>
    <dgm:pt modelId="{B96D663D-3EAA-4578-B45A-58E770024136}" type="pres">
      <dgm:prSet presAssocID="{7719D96D-01E8-446E-B0DE-E9F6321B5606}" presName="rootText" presStyleLbl="node4" presStyleIdx="9" presStyleCnt="11" custScaleX="13871" custScaleY="87916">
        <dgm:presLayoutVars>
          <dgm:chPref val="3"/>
        </dgm:presLayoutVars>
      </dgm:prSet>
      <dgm:spPr/>
      <dgm:t>
        <a:bodyPr/>
        <a:lstStyle/>
        <a:p>
          <a:endParaRPr lang="zh-CN" altLang="en-US"/>
        </a:p>
      </dgm:t>
    </dgm:pt>
    <dgm:pt modelId="{D7C9782E-921D-451D-A3C5-0A759D2BB2FD}" type="pres">
      <dgm:prSet presAssocID="{7719D96D-01E8-446E-B0DE-E9F6321B5606}" presName="rootConnector" presStyleLbl="node4" presStyleIdx="9" presStyleCnt="11"/>
      <dgm:spPr/>
      <dgm:t>
        <a:bodyPr/>
        <a:lstStyle/>
        <a:p>
          <a:endParaRPr lang="zh-CN" altLang="en-US"/>
        </a:p>
      </dgm:t>
    </dgm:pt>
    <dgm:pt modelId="{E37E432E-ACCE-4DAC-8CF8-386CD7DAD7E6}" type="pres">
      <dgm:prSet presAssocID="{7719D96D-01E8-446E-B0DE-E9F6321B5606}" presName="hierChild4" presStyleCnt="0"/>
      <dgm:spPr/>
    </dgm:pt>
    <dgm:pt modelId="{35770D8D-D332-4F2C-996B-E4E53ED9052F}" type="pres">
      <dgm:prSet presAssocID="{7719D96D-01E8-446E-B0DE-E9F6321B5606}" presName="hierChild5" presStyleCnt="0"/>
      <dgm:spPr/>
    </dgm:pt>
    <dgm:pt modelId="{B4BBECA7-351D-476E-A7E0-8AAB63217053}" type="pres">
      <dgm:prSet presAssocID="{F0CB280C-15AB-4A78-ADCA-1421931FA8E2}" presName="Name35" presStyleLbl="parChTrans1D4" presStyleIdx="10" presStyleCnt="11"/>
      <dgm:spPr/>
      <dgm:t>
        <a:bodyPr/>
        <a:lstStyle/>
        <a:p>
          <a:endParaRPr lang="zh-CN" altLang="en-US"/>
        </a:p>
      </dgm:t>
    </dgm:pt>
    <dgm:pt modelId="{38416222-93B9-43B2-9053-A7F62EF48C7E}" type="pres">
      <dgm:prSet presAssocID="{68713B72-0116-4D51-875A-662E2326ED7F}" presName="hierRoot2" presStyleCnt="0">
        <dgm:presLayoutVars>
          <dgm:hierBranch val="init"/>
        </dgm:presLayoutVars>
      </dgm:prSet>
      <dgm:spPr/>
    </dgm:pt>
    <dgm:pt modelId="{BB587D5F-BD68-4091-8044-5D189A535695}" type="pres">
      <dgm:prSet presAssocID="{68713B72-0116-4D51-875A-662E2326ED7F}" presName="rootComposite" presStyleCnt="0"/>
      <dgm:spPr/>
    </dgm:pt>
    <dgm:pt modelId="{DBAB45F7-95C3-4B4E-A54A-66B7992F6D7E}" type="pres">
      <dgm:prSet presAssocID="{68713B72-0116-4D51-875A-662E2326ED7F}" presName="rootText" presStyleLbl="node4" presStyleIdx="10" presStyleCnt="11" custScaleX="13871" custScaleY="90330">
        <dgm:presLayoutVars>
          <dgm:chPref val="3"/>
        </dgm:presLayoutVars>
      </dgm:prSet>
      <dgm:spPr/>
      <dgm:t>
        <a:bodyPr/>
        <a:lstStyle/>
        <a:p>
          <a:endParaRPr lang="zh-CN" altLang="en-US"/>
        </a:p>
      </dgm:t>
    </dgm:pt>
    <dgm:pt modelId="{479C3C74-5750-4F43-BEEB-F8E2169C3A25}" type="pres">
      <dgm:prSet presAssocID="{68713B72-0116-4D51-875A-662E2326ED7F}" presName="rootConnector" presStyleLbl="node4" presStyleIdx="10" presStyleCnt="11"/>
      <dgm:spPr/>
      <dgm:t>
        <a:bodyPr/>
        <a:lstStyle/>
        <a:p>
          <a:endParaRPr lang="zh-CN" altLang="en-US"/>
        </a:p>
      </dgm:t>
    </dgm:pt>
    <dgm:pt modelId="{A515EA5E-582A-4D42-ACF9-47426B40738A}" type="pres">
      <dgm:prSet presAssocID="{68713B72-0116-4D51-875A-662E2326ED7F}" presName="hierChild4" presStyleCnt="0"/>
      <dgm:spPr/>
    </dgm:pt>
    <dgm:pt modelId="{E81CA6D8-96F6-4D99-AEAA-13375A427040}" type="pres">
      <dgm:prSet presAssocID="{68713B72-0116-4D51-875A-662E2326ED7F}" presName="hierChild5" presStyleCnt="0"/>
      <dgm:spPr/>
    </dgm:pt>
    <dgm:pt modelId="{5951038C-2A29-4A65-B8A7-BAC460B4FCAC}" type="pres">
      <dgm:prSet presAssocID="{EBB5619E-FDDB-4122-BAD2-B52CF7A3F995}" presName="hierChild5" presStyleCnt="0"/>
      <dgm:spPr/>
    </dgm:pt>
    <dgm:pt modelId="{99FEE56B-6A89-478A-907C-0504164C3982}" type="pres">
      <dgm:prSet presAssocID="{C3530387-63A4-4581-97E3-E0C84DE84B13}" presName="Name35" presStyleLbl="parChTrans1D3" presStyleIdx="7" presStyleCnt="8"/>
      <dgm:spPr/>
      <dgm:t>
        <a:bodyPr/>
        <a:lstStyle/>
        <a:p>
          <a:endParaRPr lang="zh-CN" altLang="en-US"/>
        </a:p>
      </dgm:t>
    </dgm:pt>
    <dgm:pt modelId="{ECAB762E-A1B4-491A-93CD-611E7167635B}" type="pres">
      <dgm:prSet presAssocID="{C9F2910E-59C5-45EC-B315-C010805C334F}" presName="hierRoot2" presStyleCnt="0">
        <dgm:presLayoutVars>
          <dgm:hierBranch val="init"/>
        </dgm:presLayoutVars>
      </dgm:prSet>
      <dgm:spPr/>
    </dgm:pt>
    <dgm:pt modelId="{9359E23A-3BA9-4EF8-AA4E-63077A3FF608}" type="pres">
      <dgm:prSet presAssocID="{C9F2910E-59C5-45EC-B315-C010805C334F}" presName="rootComposite" presStyleCnt="0"/>
      <dgm:spPr/>
    </dgm:pt>
    <dgm:pt modelId="{F8A63285-D8EA-45EC-8ACD-18941956BAFC}" type="pres">
      <dgm:prSet presAssocID="{C9F2910E-59C5-45EC-B315-C010805C334F}" presName="rootText" presStyleLbl="node3" presStyleIdx="7" presStyleCnt="8" custScaleX="13540" custScaleY="88360">
        <dgm:presLayoutVars>
          <dgm:chPref val="3"/>
        </dgm:presLayoutVars>
      </dgm:prSet>
      <dgm:spPr/>
      <dgm:t>
        <a:bodyPr/>
        <a:lstStyle/>
        <a:p>
          <a:endParaRPr lang="zh-CN" altLang="en-US"/>
        </a:p>
      </dgm:t>
    </dgm:pt>
    <dgm:pt modelId="{A7A050F6-2083-4DE9-8BBF-91CDD8F61920}" type="pres">
      <dgm:prSet presAssocID="{C9F2910E-59C5-45EC-B315-C010805C334F}" presName="rootConnector" presStyleLbl="node3" presStyleIdx="7" presStyleCnt="8"/>
      <dgm:spPr/>
      <dgm:t>
        <a:bodyPr/>
        <a:lstStyle/>
        <a:p>
          <a:endParaRPr lang="zh-CN" altLang="en-US"/>
        </a:p>
      </dgm:t>
    </dgm:pt>
    <dgm:pt modelId="{F17763EC-6986-4E86-873B-B1C03F702416}" type="pres">
      <dgm:prSet presAssocID="{C9F2910E-59C5-45EC-B315-C010805C334F}" presName="hierChild4" presStyleCnt="0"/>
      <dgm:spPr/>
    </dgm:pt>
    <dgm:pt modelId="{6892FFF6-7F3D-478F-87A9-9AF7EBFA6216}" type="pres">
      <dgm:prSet presAssocID="{C9F2910E-59C5-45EC-B315-C010805C334F}" presName="hierChild5" presStyleCnt="0"/>
      <dgm:spPr/>
    </dgm:pt>
    <dgm:pt modelId="{8D0C6E7C-8860-456E-93FE-687322005B04}" type="pres">
      <dgm:prSet presAssocID="{2F643F06-1E6D-45E8-AD7E-F87272CDEC43}" presName="hierChild5" presStyleCnt="0"/>
      <dgm:spPr/>
    </dgm:pt>
    <dgm:pt modelId="{0B7A6ED0-2B95-4E7C-B507-4F6AD80B4B91}" type="pres">
      <dgm:prSet presAssocID="{61E3353F-2D17-4E05-BE40-EC2026F30A3C}" presName="hierChild3" presStyleCnt="0"/>
      <dgm:spPr/>
    </dgm:pt>
  </dgm:ptLst>
  <dgm:cxnLst>
    <dgm:cxn modelId="{C321FF3E-01E2-43D1-A3B4-61DE4741D0E7}" type="presOf" srcId="{106BB3B6-F5A2-447E-BCEF-06B092E7E57D}" destId="{D6715944-DBFA-4F5D-B69B-532949121C49}" srcOrd="0" destOrd="0" presId="urn:microsoft.com/office/officeart/2005/8/layout/orgChart1#1"/>
    <dgm:cxn modelId="{E7738C23-3FAC-46C8-ABF9-2D1DBAA4FAF6}" type="presOf" srcId="{786537A2-A846-4A63-8C20-0E5554E31882}" destId="{5E4E2738-F680-4AD2-9DB7-A8DCFE6D3930}" srcOrd="0" destOrd="0" presId="urn:microsoft.com/office/officeart/2005/8/layout/orgChart1#1"/>
    <dgm:cxn modelId="{5BF925AC-8923-49AA-ABA2-10C54A465C4A}" type="presOf" srcId="{F0CB280C-15AB-4A78-ADCA-1421931FA8E2}" destId="{B4BBECA7-351D-476E-A7E0-8AAB63217053}" srcOrd="0" destOrd="0" presId="urn:microsoft.com/office/officeart/2005/8/layout/orgChart1#1"/>
    <dgm:cxn modelId="{F87331DE-3457-4B01-964A-A0CBE0959C53}" type="presOf" srcId="{7719D96D-01E8-446E-B0DE-E9F6321B5606}" destId="{B96D663D-3EAA-4578-B45A-58E770024136}" srcOrd="0" destOrd="0" presId="urn:microsoft.com/office/officeart/2005/8/layout/orgChart1#1"/>
    <dgm:cxn modelId="{560F84FA-327D-4030-B10A-4CA963F25814}" type="presOf" srcId="{2F643F06-1E6D-45E8-AD7E-F87272CDEC43}" destId="{98AA7132-8C5F-4EF6-B242-4DCA16B8EAB5}" srcOrd="1" destOrd="0" presId="urn:microsoft.com/office/officeart/2005/8/layout/orgChart1#1"/>
    <dgm:cxn modelId="{F9DB4D84-1196-4F4A-8A67-1A46060D0347}" srcId="{F3B0F342-B585-41B4-B618-7B13FCA5462A}" destId="{A5880C72-651F-4561-91F9-2F753ABAF202}" srcOrd="1" destOrd="0" parTransId="{786537A2-A846-4A63-8C20-0E5554E31882}" sibTransId="{17D75878-402C-430B-8B4A-9F378F0ADA6C}"/>
    <dgm:cxn modelId="{B632C619-59AD-4A6D-8D4B-D6AEB0E39942}" type="presOf" srcId="{94175483-1523-47FB-A475-9C349DFEDDAE}" destId="{E0DB3159-3306-43A9-94BA-210F5E9AC67E}" srcOrd="0" destOrd="0" presId="urn:microsoft.com/office/officeart/2005/8/layout/orgChart1#1"/>
    <dgm:cxn modelId="{85AA9373-3269-4CC0-9EFC-CFFFBFACF765}" type="presOf" srcId="{F76CD940-B602-4404-B803-A7C369438C56}" destId="{4539D9EB-5155-40B7-8036-5A85A7E106D2}" srcOrd="0" destOrd="0" presId="urn:microsoft.com/office/officeart/2005/8/layout/orgChart1#1"/>
    <dgm:cxn modelId="{CA5270ED-938E-4491-9DA7-CB17341EB502}" type="presOf" srcId="{A5880C72-651F-4561-91F9-2F753ABAF202}" destId="{CB02A692-E67A-434D-BF29-E06179AB30AE}" srcOrd="1" destOrd="0" presId="urn:microsoft.com/office/officeart/2005/8/layout/orgChart1#1"/>
    <dgm:cxn modelId="{66335C26-841F-474A-BD53-D200AB1848CD}" srcId="{2F643F06-1E6D-45E8-AD7E-F87272CDEC43}" destId="{C9F2910E-59C5-45EC-B315-C010805C334F}" srcOrd="4" destOrd="0" parTransId="{C3530387-63A4-4581-97E3-E0C84DE84B13}" sibTransId="{1CC9BED9-C831-481E-A456-899CB660C9A9}"/>
    <dgm:cxn modelId="{1850434D-3BB1-41AE-87C3-C991DEC4D7A9}" type="presOf" srcId="{302560B6-DA11-474C-89B4-DD7D7068150D}" destId="{57532965-80FF-4DAF-85D3-F1378F8D2B61}" srcOrd="0" destOrd="0" presId="urn:microsoft.com/office/officeart/2005/8/layout/orgChart1#1"/>
    <dgm:cxn modelId="{C55414F1-926F-4958-80A1-5FE88151AF05}" type="presOf" srcId="{86BA26B5-2160-4298-8B92-8F0BB1D9993C}" destId="{7115AE94-A02B-4650-A412-ADE510EDA620}" srcOrd="0" destOrd="0" presId="urn:microsoft.com/office/officeart/2005/8/layout/orgChart1#1"/>
    <dgm:cxn modelId="{2B8FAB66-65A5-4B8C-84CB-923F24599EDE}" srcId="{EBB5619E-FDDB-4122-BAD2-B52CF7A3F995}" destId="{68713B72-0116-4D51-875A-662E2326ED7F}" srcOrd="2" destOrd="0" parTransId="{F0CB280C-15AB-4A78-ADCA-1421931FA8E2}" sibTransId="{5A3C7E62-8293-4275-8616-7481F0B88293}"/>
    <dgm:cxn modelId="{84302328-1383-44B7-AFF0-72AC02ED4C6C}" type="presOf" srcId="{FD478E63-2697-414C-A3E6-2A8F19AF020C}" destId="{89409955-63D5-4A4D-A606-0F879C924FB2}" srcOrd="0" destOrd="0" presId="urn:microsoft.com/office/officeart/2005/8/layout/orgChart1#1"/>
    <dgm:cxn modelId="{5AED9363-5841-4357-B5D3-D58BC420159D}" type="presOf" srcId="{62E74B4E-6C6E-4DAD-B03F-D68BF7A69C06}" destId="{439B8D75-3695-4726-B43A-F9198E6C95E0}" srcOrd="1" destOrd="0" presId="urn:microsoft.com/office/officeart/2005/8/layout/orgChart1#1"/>
    <dgm:cxn modelId="{DF4B4708-FBAF-4BB4-A456-05B11A7FD916}" srcId="{302560B6-DA11-474C-89B4-DD7D7068150D}" destId="{61E3353F-2D17-4E05-BE40-EC2026F30A3C}" srcOrd="0" destOrd="0" parTransId="{986B13C5-2267-4C65-BC43-6066058DAD45}" sibTransId="{0EFF86EB-AD8D-4EA6-A9C0-39BE08CA4BF1}"/>
    <dgm:cxn modelId="{7C5A93E7-9E69-43D5-9737-9FB76B85B767}" type="presOf" srcId="{2F643F06-1E6D-45E8-AD7E-F87272CDEC43}" destId="{0582A040-5106-4498-820C-0B149123D7F4}" srcOrd="0" destOrd="0" presId="urn:microsoft.com/office/officeart/2005/8/layout/orgChart1#1"/>
    <dgm:cxn modelId="{ECC8BCB6-9A5F-4919-84F7-1ADE9D73B8FB}" type="presOf" srcId="{1F0CAFC9-0645-4A78-A918-C15A8D785252}" destId="{E0E0AC1B-4040-4171-AE56-614DF7A9AE90}" srcOrd="0" destOrd="0" presId="urn:microsoft.com/office/officeart/2005/8/layout/orgChart1#1"/>
    <dgm:cxn modelId="{BFC63BD0-2531-44A8-86A7-381F7353CF66}" type="presOf" srcId="{577E4CBE-659A-44C5-A014-5339AE49F46F}" destId="{70E15E1A-1883-4D48-857E-1DE885727F9E}" srcOrd="0" destOrd="0" presId="urn:microsoft.com/office/officeart/2005/8/layout/orgChart1#1"/>
    <dgm:cxn modelId="{1A1B14BD-C74C-4174-A85C-A030D094C2CE}" srcId="{A5880C72-651F-4561-91F9-2F753ABAF202}" destId="{FD478E63-2697-414C-A3E6-2A8F19AF020C}" srcOrd="0" destOrd="0" parTransId="{6D478A73-4CBE-440D-ABAF-201D6BB234EE}" sibTransId="{853C66C3-3CAF-4A87-BE03-91190B0568BA}"/>
    <dgm:cxn modelId="{0419F90F-BB22-4C6F-9111-7530E25E3C16}" type="presOf" srcId="{62E74B4E-6C6E-4DAD-B03F-D68BF7A69C06}" destId="{07BF89FB-AEA7-441B-99EE-0D39CC0CAC99}" srcOrd="0" destOrd="0" presId="urn:microsoft.com/office/officeart/2005/8/layout/orgChart1#1"/>
    <dgm:cxn modelId="{5CA9CF21-7559-4C4F-91FE-CD51F5962294}" srcId="{A754DA68-6713-41C1-8C06-CA8AAEA42D69}" destId="{AADE61C2-5671-487C-8308-37DA35D3D7CD}" srcOrd="0" destOrd="0" parTransId="{FFEA406E-8658-4FB1-BBC3-C46B19C63C97}" sibTransId="{5F7A6E0E-7258-44FB-B546-24BF7BC4198B}"/>
    <dgm:cxn modelId="{7CEC2D10-D40F-4543-93CB-DE919E7AB445}" srcId="{61E3353F-2D17-4E05-BE40-EC2026F30A3C}" destId="{F3B0F342-B585-41B4-B618-7B13FCA5462A}" srcOrd="0" destOrd="0" parTransId="{F76CD940-B602-4404-B803-A7C369438C56}" sibTransId="{E32E306F-5884-41CC-A9F3-BCC5D6990492}"/>
    <dgm:cxn modelId="{C2D42CC6-46AE-4581-AA3B-63ECA774338F}" type="presOf" srcId="{7719D96D-01E8-446E-B0DE-E9F6321B5606}" destId="{D7C9782E-921D-451D-A3C5-0A759D2BB2FD}" srcOrd="1" destOrd="0" presId="urn:microsoft.com/office/officeart/2005/8/layout/orgChart1#1"/>
    <dgm:cxn modelId="{08A91E40-686C-448D-B11C-68BB72D021BD}" type="presOf" srcId="{7B4090A4-9C4D-45EB-8A8B-C2D667446989}" destId="{0D21E53D-6D1F-45A3-9D42-131DD33F6245}" srcOrd="1" destOrd="0" presId="urn:microsoft.com/office/officeart/2005/8/layout/orgChart1#1"/>
    <dgm:cxn modelId="{902C0236-6BBD-4C28-94E0-9B5C856E1E31}" type="presOf" srcId="{F3B0F342-B585-41B4-B618-7B13FCA5462A}" destId="{4637D9E9-0BAF-4FD2-AE57-57503B09FBFD}" srcOrd="0" destOrd="0" presId="urn:microsoft.com/office/officeart/2005/8/layout/orgChart1#1"/>
    <dgm:cxn modelId="{F97DFA5A-83D9-43B7-97A3-6FC9898EEFA1}" type="presOf" srcId="{760900E3-1EAE-454F-BA16-CA54C572ADA0}" destId="{3B57A5E0-C855-4AF7-A5B1-907B924F5EDD}" srcOrd="1" destOrd="0" presId="urn:microsoft.com/office/officeart/2005/8/layout/orgChart1#1"/>
    <dgm:cxn modelId="{FF609AE8-E102-46C1-ACDE-834B604239F3}" type="presOf" srcId="{DF0AE0F8-BA3E-4C41-8640-2C5E4E647FDE}" destId="{10C6303B-F7A3-4FA7-A6BD-72DED346BF00}" srcOrd="0" destOrd="0" presId="urn:microsoft.com/office/officeart/2005/8/layout/orgChart1#1"/>
    <dgm:cxn modelId="{0B0F4C0C-13BC-4324-8C17-09DF71820DA9}" srcId="{2F643F06-1E6D-45E8-AD7E-F87272CDEC43}" destId="{DF0AE0F8-BA3E-4C41-8640-2C5E4E647FDE}" srcOrd="1" destOrd="0" parTransId="{9197F4B8-2BE0-4EE9-81EC-332485527397}" sibTransId="{78C7D922-EF1C-4B07-A4FD-AE8B592271EB}"/>
    <dgm:cxn modelId="{5407B171-1F14-418A-B37D-5AF6BE6983D8}" type="presOf" srcId="{61E3353F-2D17-4E05-BE40-EC2026F30A3C}" destId="{D0FF8A25-2C97-4D8A-A4B5-3F295093A946}" srcOrd="0" destOrd="0" presId="urn:microsoft.com/office/officeart/2005/8/layout/orgChart1#1"/>
    <dgm:cxn modelId="{EBEA5240-1791-4D6F-B294-FCA111F663EA}" srcId="{FD478E63-2697-414C-A3E6-2A8F19AF020C}" destId="{74EA435A-E989-483E-BA8C-BB1145EF9F4D}" srcOrd="1" destOrd="0" parTransId="{78B8F77F-764B-4A86-9B5F-63A45ABB7B93}" sibTransId="{06F42095-7FF5-49F2-B317-D7352D62DC37}"/>
    <dgm:cxn modelId="{A62A2A1F-A58C-4608-ACB0-DD9B586C5DD2}" type="presOf" srcId="{61E3353F-2D17-4E05-BE40-EC2026F30A3C}" destId="{EA14A5B5-2100-4FBA-9127-8FFF6FC6F32F}" srcOrd="1" destOrd="0" presId="urn:microsoft.com/office/officeart/2005/8/layout/orgChart1#1"/>
    <dgm:cxn modelId="{9BB1E12E-E0A6-4B9B-AA7F-DB176B4880BD}" type="presOf" srcId="{A754DA68-6713-41C1-8C06-CA8AAEA42D69}" destId="{42439C69-AAB0-4F2E-9B91-7843B4785555}" srcOrd="0" destOrd="0" presId="urn:microsoft.com/office/officeart/2005/8/layout/orgChart1#1"/>
    <dgm:cxn modelId="{75C71019-3AFD-4DD7-BE5C-90681AE998F6}" type="presOf" srcId="{C9F2910E-59C5-45EC-B315-C010805C334F}" destId="{A7A050F6-2083-4DE9-8BBF-91CDD8F61920}" srcOrd="1" destOrd="0" presId="urn:microsoft.com/office/officeart/2005/8/layout/orgChart1#1"/>
    <dgm:cxn modelId="{3A1991FE-D83B-432D-A67F-775EED40E572}" srcId="{FD478E63-2697-414C-A3E6-2A8F19AF020C}" destId="{62E74B4E-6C6E-4DAD-B03F-D68BF7A69C06}" srcOrd="0" destOrd="0" parTransId="{94175483-1523-47FB-A475-9C349DFEDDAE}" sibTransId="{61D3B68D-7B75-4E4B-93B0-D09DFAFE6212}"/>
    <dgm:cxn modelId="{28FC9CF7-25CA-44AF-8C1F-0A368B64CE29}" srcId="{61E3353F-2D17-4E05-BE40-EC2026F30A3C}" destId="{2F643F06-1E6D-45E8-AD7E-F87272CDEC43}" srcOrd="1" destOrd="0" parTransId="{577E4CBE-659A-44C5-A014-5339AE49F46F}" sibTransId="{DB38D757-19CE-4505-80BB-BE262D6E37EA}"/>
    <dgm:cxn modelId="{9F6BA4CD-E435-43E1-BC0D-3F3158EE8701}" srcId="{EBB5619E-FDDB-4122-BAD2-B52CF7A3F995}" destId="{82C70940-2776-438E-8BB2-B96432324D5F}" srcOrd="0" destOrd="0" parTransId="{1F0CAFC9-0645-4A78-A918-C15A8D785252}" sibTransId="{CDB654A0-7D3B-41EE-B2A1-A459320076DA}"/>
    <dgm:cxn modelId="{FCD4E56C-216A-4D71-AA44-F2067511A84B}" type="presOf" srcId="{82C70940-2776-438E-8BB2-B96432324D5F}" destId="{80E4AF16-CD0D-4B59-BCBB-04813317464E}" srcOrd="0" destOrd="0" presId="urn:microsoft.com/office/officeart/2005/8/layout/orgChart1#1"/>
    <dgm:cxn modelId="{9489182B-20A3-45D5-BF95-C88A3FF7CC65}" type="presOf" srcId="{EBB5619E-FDDB-4122-BAD2-B52CF7A3F995}" destId="{A6281C15-47A7-4286-B85A-C92EA8A1903B}" srcOrd="0" destOrd="0" presId="urn:microsoft.com/office/officeart/2005/8/layout/orgChart1#1"/>
    <dgm:cxn modelId="{0E27E0D3-308E-4673-9640-CD48B66DA259}" type="presOf" srcId="{9197F4B8-2BE0-4EE9-81EC-332485527397}" destId="{9D4FC649-892E-4BA6-8807-E5ADD54F0E0C}" srcOrd="0" destOrd="0" presId="urn:microsoft.com/office/officeart/2005/8/layout/orgChart1#1"/>
    <dgm:cxn modelId="{CD4C807A-A446-43B1-A7D6-21E618FE4458}" type="presOf" srcId="{1DF6B29A-D63A-42C7-85D3-8822EBF4B5DB}" destId="{D25FA8C7-597B-48A3-89AA-6CC15CF3150C}" srcOrd="1" destOrd="0" presId="urn:microsoft.com/office/officeart/2005/8/layout/orgChart1#1"/>
    <dgm:cxn modelId="{E5304667-429C-4477-B522-04AEBC9900FE}" type="presOf" srcId="{2938E454-9829-413C-8BEC-DDB9B1589D81}" destId="{F052C96E-2CC7-4461-97A2-4A04B0D50A96}" srcOrd="0" destOrd="0" presId="urn:microsoft.com/office/officeart/2005/8/layout/orgChart1#1"/>
    <dgm:cxn modelId="{FC318692-F4CC-4862-BFE6-FFD352BAB244}" type="presOf" srcId="{FFEA406E-8658-4FB1-BBC3-C46B19C63C97}" destId="{1B06D112-3BC4-4D1D-8B8D-9DFF3BDE251D}" srcOrd="0" destOrd="0" presId="urn:microsoft.com/office/officeart/2005/8/layout/orgChart1#1"/>
    <dgm:cxn modelId="{4CA163CD-E52A-4174-8589-136C31FFD6E2}" srcId="{A754DA68-6713-41C1-8C06-CA8AAEA42D69}" destId="{7B4090A4-9C4D-45EB-8A8B-C2D667446989}" srcOrd="1" destOrd="0" parTransId="{86BA26B5-2160-4298-8B92-8F0BB1D9993C}" sibTransId="{C247B18C-B729-4A8C-87D5-91B96EB0510D}"/>
    <dgm:cxn modelId="{EA15CEB7-B29A-420A-BA19-BD46A8497DDB}" type="presOf" srcId="{F8187037-E9A3-4B33-883A-A0C3A0CF2FD0}" destId="{4C6BB07D-601A-4252-8584-C10A9DB0A6EC}" srcOrd="0" destOrd="0" presId="urn:microsoft.com/office/officeart/2005/8/layout/orgChart1#1"/>
    <dgm:cxn modelId="{EF699A58-E9E7-41CB-B10F-0120135AD070}" type="presOf" srcId="{2347D4EC-D32E-4713-B5D5-A80A7DC26BB9}" destId="{FEDB3D46-98D5-45F9-9A09-08303D3506DB}" srcOrd="0" destOrd="0" presId="urn:microsoft.com/office/officeart/2005/8/layout/orgChart1#1"/>
    <dgm:cxn modelId="{44042957-7979-429D-8E8A-ACB4CE3C3475}" srcId="{EBB5619E-FDDB-4122-BAD2-B52CF7A3F995}" destId="{7719D96D-01E8-446E-B0DE-E9F6321B5606}" srcOrd="1" destOrd="0" parTransId="{B0647E91-2898-417B-85D7-C15FE93C4510}" sibTransId="{70EB4CA4-84FC-4D91-BE86-F48E2039C3A0}"/>
    <dgm:cxn modelId="{0E691F72-5D85-4AD9-9510-0D9E66FE30CD}" type="presOf" srcId="{C766EFF8-AD5D-427A-8F70-EC4E32A22EAE}" destId="{0467533E-7AEC-4B13-81B9-825BDDE2BBC1}" srcOrd="1" destOrd="0" presId="urn:microsoft.com/office/officeart/2005/8/layout/orgChart1#1"/>
    <dgm:cxn modelId="{364C4086-D9DD-42CD-91E8-A2BB48CC46FE}" type="presOf" srcId="{B0647E91-2898-417B-85D7-C15FE93C4510}" destId="{1AAF06A1-448B-457A-85AF-8970B7517331}" srcOrd="0" destOrd="0" presId="urn:microsoft.com/office/officeart/2005/8/layout/orgChart1#1"/>
    <dgm:cxn modelId="{1F17CDF7-CD0B-4BAE-B7F9-A40755FD9678}" type="presOf" srcId="{74EA435A-E989-483E-BA8C-BB1145EF9F4D}" destId="{9B8E8866-D3DD-4D2A-A6D8-664336CC244D}" srcOrd="0" destOrd="0" presId="urn:microsoft.com/office/officeart/2005/8/layout/orgChart1#1"/>
    <dgm:cxn modelId="{AAD9B9E4-FAC9-4DA7-953F-DCC7F09B5613}" srcId="{A5880C72-651F-4561-91F9-2F753ABAF202}" destId="{760900E3-1EAE-454F-BA16-CA54C572ADA0}" srcOrd="1" destOrd="0" parTransId="{935E6F1C-3A58-4BB4-A044-08EBA738A2A5}" sibTransId="{E0F2B97B-3189-4EF9-8049-F381D834245B}"/>
    <dgm:cxn modelId="{B89DB6E6-EE2B-451A-8F69-6D19A58CEB3F}" type="presOf" srcId="{2347D4EC-D32E-4713-B5D5-A80A7DC26BB9}" destId="{A64B8F4B-3180-4F29-9B3D-CD08F1A89FDA}" srcOrd="1" destOrd="0" presId="urn:microsoft.com/office/officeart/2005/8/layout/orgChart1#1"/>
    <dgm:cxn modelId="{17D37BB9-7EEF-4E0D-B2BE-2EEFC1D5FF49}" type="presOf" srcId="{2AA4A258-1F69-4543-A718-28AA45596DC2}" destId="{64080AB1-D918-46F6-AD36-4485A65B272F}" srcOrd="0" destOrd="0" presId="urn:microsoft.com/office/officeart/2005/8/layout/orgChart1#1"/>
    <dgm:cxn modelId="{6B50A0A9-B35B-4725-8929-308D5EB4C64B}" srcId="{2F643F06-1E6D-45E8-AD7E-F87272CDEC43}" destId="{EBB5619E-FDDB-4122-BAD2-B52CF7A3F995}" srcOrd="3" destOrd="0" parTransId="{2938E454-9829-413C-8BEC-DDB9B1589D81}" sibTransId="{7F0F6A5A-587B-4DA6-9938-65CA16217B61}"/>
    <dgm:cxn modelId="{7778B1DE-45FD-48E9-84A2-CF9FCA883F40}" srcId="{2F643F06-1E6D-45E8-AD7E-F87272CDEC43}" destId="{2347D4EC-D32E-4713-B5D5-A80A7DC26BB9}" srcOrd="0" destOrd="0" parTransId="{B843DCE1-919D-4EF9-B934-C1D7F688C508}" sibTransId="{548507D4-97E8-4D03-8BF7-9C99E50BEBD8}"/>
    <dgm:cxn modelId="{291916C5-C5C7-4676-B10A-CBFEBC7A0DB9}" type="presOf" srcId="{C3530387-63A4-4581-97E3-E0C84DE84B13}" destId="{99FEE56B-6A89-478A-907C-0504164C3982}" srcOrd="0" destOrd="0" presId="urn:microsoft.com/office/officeart/2005/8/layout/orgChart1#1"/>
    <dgm:cxn modelId="{B0FB956B-83E0-42B5-9F2A-FFDD2BA80720}" type="presOf" srcId="{F3B0F342-B585-41B4-B618-7B13FCA5462A}" destId="{6EBF327E-60C2-42DA-BA3C-88600A8F6646}" srcOrd="1" destOrd="0" presId="urn:microsoft.com/office/officeart/2005/8/layout/orgChart1#1"/>
    <dgm:cxn modelId="{2539F7DE-C3B3-4CB6-9C32-AA076496ACF0}" type="presOf" srcId="{82C70940-2776-438E-8BB2-B96432324D5F}" destId="{2BCA4A9A-BFA2-46D4-8830-D499122E96FD}" srcOrd="1" destOrd="0" presId="urn:microsoft.com/office/officeart/2005/8/layout/orgChart1#1"/>
    <dgm:cxn modelId="{18F33D36-CD32-46D7-B917-84A0EE8C0646}" type="presOf" srcId="{5E36F13E-E3D6-46D9-A884-AEB6EAF4F6D7}" destId="{B5A40D87-1A08-413A-84AB-5F2C560789C2}" srcOrd="0" destOrd="0" presId="urn:microsoft.com/office/officeart/2005/8/layout/orgChart1#1"/>
    <dgm:cxn modelId="{2FA76D6C-7C28-439B-B4BD-B28E85033C19}" type="presOf" srcId="{935E6F1C-3A58-4BB4-A044-08EBA738A2A5}" destId="{7C579528-D4A0-45FF-98B3-E7D91262F53D}" srcOrd="0" destOrd="0" presId="urn:microsoft.com/office/officeart/2005/8/layout/orgChart1#1"/>
    <dgm:cxn modelId="{5E754948-9060-4E15-89BC-62580712428A}" srcId="{F3B0F342-B585-41B4-B618-7B13FCA5462A}" destId="{A754DA68-6713-41C1-8C06-CA8AAEA42D69}" srcOrd="0" destOrd="0" parTransId="{5E36F13E-E3D6-46D9-A884-AEB6EAF4F6D7}" sibTransId="{4AAD36DE-6C3C-44DF-A43A-F848D45CE938}"/>
    <dgm:cxn modelId="{B79AB81B-F545-4230-BEB7-DE5A03528BED}" type="presOf" srcId="{74EA435A-E989-483E-BA8C-BB1145EF9F4D}" destId="{281C4E75-D17C-46FC-98F4-FDC9822E4483}" srcOrd="1" destOrd="0" presId="urn:microsoft.com/office/officeart/2005/8/layout/orgChart1#1"/>
    <dgm:cxn modelId="{ED644626-FB12-4F1B-9346-E02030104872}" type="presOf" srcId="{6D478A73-4CBE-440D-ABAF-201D6BB234EE}" destId="{2E879281-18AA-4582-9DAF-764C1EA0B295}" srcOrd="0" destOrd="0" presId="urn:microsoft.com/office/officeart/2005/8/layout/orgChart1#1"/>
    <dgm:cxn modelId="{E45F8D28-217E-446D-9DCA-6F05F1E98E15}" type="presOf" srcId="{C766EFF8-AD5D-427A-8F70-EC4E32A22EAE}" destId="{9C401B4D-E51A-4358-82E6-D2651B484D9F}" srcOrd="0" destOrd="0" presId="urn:microsoft.com/office/officeart/2005/8/layout/orgChart1#1"/>
    <dgm:cxn modelId="{F3E0EE3C-44FC-4E14-8CD2-2ADB9AA26604}" type="presOf" srcId="{A5880C72-651F-4561-91F9-2F753ABAF202}" destId="{532B8F40-8DCC-47A0-887D-05730611E463}" srcOrd="0" destOrd="0" presId="urn:microsoft.com/office/officeart/2005/8/layout/orgChart1#1"/>
    <dgm:cxn modelId="{956F30ED-D0AB-446D-BAFC-AC7F959DE6F5}" type="presOf" srcId="{12BE9E6E-E767-445C-8450-489F353D3EA8}" destId="{FF1B04E3-D6EC-4C0D-9033-F5CDACF8C7AA}" srcOrd="0" destOrd="0" presId="urn:microsoft.com/office/officeart/2005/8/layout/orgChart1#1"/>
    <dgm:cxn modelId="{ED3070BB-EA54-4D1A-9659-538F28B4F486}" type="presOf" srcId="{F8187037-E9A3-4B33-883A-A0C3A0CF2FD0}" destId="{0D1B3999-7274-4956-A78C-1A4C831419E0}" srcOrd="1" destOrd="0" presId="urn:microsoft.com/office/officeart/2005/8/layout/orgChart1#1"/>
    <dgm:cxn modelId="{DDD017B3-9FF4-4EE3-BB23-B067EA22C82F}" type="presOf" srcId="{12BE9E6E-E767-445C-8450-489F353D3EA8}" destId="{4464FF51-FD41-4409-A570-4018CF5A78CC}" srcOrd="1" destOrd="0" presId="urn:microsoft.com/office/officeart/2005/8/layout/orgChart1#1"/>
    <dgm:cxn modelId="{77F369E7-1199-4A4B-902A-26BCB0E8E52A}" type="presOf" srcId="{1DF6B29A-D63A-42C7-85D3-8822EBF4B5DB}" destId="{88DAB8E9-64C9-41C1-A0BA-A48A3EEE9F54}" srcOrd="0" destOrd="0" presId="urn:microsoft.com/office/officeart/2005/8/layout/orgChart1#1"/>
    <dgm:cxn modelId="{575FF607-E488-4301-8B65-432B7E41B214}" type="presOf" srcId="{AADE61C2-5671-487C-8308-37DA35D3D7CD}" destId="{5042605D-9073-4DE4-A1F0-3B9DDB1DA8A1}" srcOrd="0" destOrd="0" presId="urn:microsoft.com/office/officeart/2005/8/layout/orgChart1#1"/>
    <dgm:cxn modelId="{D41AB9B7-FED7-4026-9638-A3E91EB777DD}" type="presOf" srcId="{AADE61C2-5671-487C-8308-37DA35D3D7CD}" destId="{0E0CEB98-2C77-4F74-AF25-4D60616F16B2}" srcOrd="1" destOrd="0" presId="urn:microsoft.com/office/officeart/2005/8/layout/orgChart1#1"/>
    <dgm:cxn modelId="{C504EE13-C405-4D21-AC7C-2C26ADB1D8BB}" type="presOf" srcId="{C9F2910E-59C5-45EC-B315-C010805C334F}" destId="{F8A63285-D8EA-45EC-8ACD-18941956BAFC}" srcOrd="0" destOrd="0" presId="urn:microsoft.com/office/officeart/2005/8/layout/orgChart1#1"/>
    <dgm:cxn modelId="{62655854-7E8C-4192-A124-1EF62A5890D4}" type="presOf" srcId="{DF0AE0F8-BA3E-4C41-8640-2C5E4E647FDE}" destId="{EF6257CC-93C4-4018-A20C-FFABA4C1C55F}" srcOrd="1" destOrd="0" presId="urn:microsoft.com/office/officeart/2005/8/layout/orgChart1#1"/>
    <dgm:cxn modelId="{AB677BC4-475D-4493-BED9-0F65F2F7FD09}" type="presOf" srcId="{68713B72-0116-4D51-875A-662E2326ED7F}" destId="{DBAB45F7-95C3-4B4E-A54A-66B7992F6D7E}" srcOrd="0" destOrd="0" presId="urn:microsoft.com/office/officeart/2005/8/layout/orgChart1#1"/>
    <dgm:cxn modelId="{F54472F1-BE73-42F8-9179-657B472348F1}" type="presOf" srcId="{B843DCE1-919D-4EF9-B934-C1D7F688C508}" destId="{12DF0AD9-6750-47D9-8A5A-7E4FD7A99557}" srcOrd="0" destOrd="0" presId="urn:microsoft.com/office/officeart/2005/8/layout/orgChart1#1"/>
    <dgm:cxn modelId="{87E459C8-A70B-4914-A2D2-D7B5134598A2}" type="presOf" srcId="{88E5FCD8-0D4B-440D-9136-67ABE4692AFB}" destId="{B5960768-2FDC-4104-94B2-596DCEEF68FD}" srcOrd="0" destOrd="0" presId="urn:microsoft.com/office/officeart/2005/8/layout/orgChart1#1"/>
    <dgm:cxn modelId="{9A082A73-9D7A-4E07-A2B5-15728722A3E1}" type="presOf" srcId="{FD478E63-2697-414C-A3E6-2A8F19AF020C}" destId="{25676239-8A88-4440-9746-51FBD3EB5C85}" srcOrd="1" destOrd="0" presId="urn:microsoft.com/office/officeart/2005/8/layout/orgChart1#1"/>
    <dgm:cxn modelId="{8063863A-4266-4C0D-9472-EA0B681F72B9}" type="presOf" srcId="{760900E3-1EAE-454F-BA16-CA54C572ADA0}" destId="{970EBCE1-968D-4FEA-8C46-52158BC5566C}" srcOrd="0" destOrd="0" presId="urn:microsoft.com/office/officeart/2005/8/layout/orgChart1#1"/>
    <dgm:cxn modelId="{AD80738D-AA82-4FE2-9D9B-5BBABA5D9C7A}" type="presOf" srcId="{A754DA68-6713-41C1-8C06-CA8AAEA42D69}" destId="{9F2827EB-58BD-4A59-A185-C7F01691AD1E}" srcOrd="1" destOrd="0" presId="urn:microsoft.com/office/officeart/2005/8/layout/orgChart1#1"/>
    <dgm:cxn modelId="{3735C198-7E1C-463F-B1D7-02C92F7A1AD4}" type="presOf" srcId="{7B4090A4-9C4D-45EB-8A8B-C2D667446989}" destId="{53FFB08F-EBEB-4BDA-B5CA-9808FAB53607}" srcOrd="0" destOrd="0" presId="urn:microsoft.com/office/officeart/2005/8/layout/orgChart1#1"/>
    <dgm:cxn modelId="{B7750A6C-5686-4602-9610-6A4ABC7B3FD0}" srcId="{2F643F06-1E6D-45E8-AD7E-F87272CDEC43}" destId="{C766EFF8-AD5D-427A-8F70-EC4E32A22EAE}" srcOrd="2" destOrd="0" parTransId="{2AA4A258-1F69-4543-A718-28AA45596DC2}" sibTransId="{6A442053-3BAA-4AA8-A5C5-73E55678AF91}"/>
    <dgm:cxn modelId="{62093E65-1AA3-4510-AB19-F7CF700FEA62}" type="presOf" srcId="{EBB5619E-FDDB-4122-BAD2-B52CF7A3F995}" destId="{5182A020-97B6-4CE9-B4CE-2DF1092B68D9}" srcOrd="1" destOrd="0" presId="urn:microsoft.com/office/officeart/2005/8/layout/orgChart1#1"/>
    <dgm:cxn modelId="{E36796CD-C020-42C1-8F92-349A3C106C7D}" srcId="{AADE61C2-5671-487C-8308-37DA35D3D7CD}" destId="{1DF6B29A-D63A-42C7-85D3-8822EBF4B5DB}" srcOrd="1" destOrd="0" parTransId="{47A08B12-5C6E-4228-8217-878E74F27188}" sibTransId="{8B5393A6-69BF-4106-8FA3-A55681BDEF29}"/>
    <dgm:cxn modelId="{78C85D8A-E3B0-4833-9281-6FADB5919D0D}" type="presOf" srcId="{78B8F77F-764B-4A86-9B5F-63A45ABB7B93}" destId="{5912ECA0-448D-44FD-9C86-A861FB59112D}" srcOrd="0" destOrd="0" presId="urn:microsoft.com/office/officeart/2005/8/layout/orgChart1#1"/>
    <dgm:cxn modelId="{3CF1F7D0-FF36-4B83-9E22-FD2FD48DC598}" srcId="{AADE61C2-5671-487C-8308-37DA35D3D7CD}" destId="{F8187037-E9A3-4B33-883A-A0C3A0CF2FD0}" srcOrd="0" destOrd="0" parTransId="{88E5FCD8-0D4B-440D-9136-67ABE4692AFB}" sibTransId="{373B5AAF-9FAC-4857-89B8-81FC335136B9}"/>
    <dgm:cxn modelId="{1F668F45-F30E-4638-AE64-78ADE44E7BF0}" srcId="{F3B0F342-B585-41B4-B618-7B13FCA5462A}" destId="{12BE9E6E-E767-445C-8450-489F353D3EA8}" srcOrd="2" destOrd="0" parTransId="{106BB3B6-F5A2-447E-BCEF-06B092E7E57D}" sibTransId="{68923F52-2FC3-41AC-8726-A079E588EF8E}"/>
    <dgm:cxn modelId="{415EDFD0-E589-49FB-8383-0E7EFAAEF18F}" type="presOf" srcId="{47A08B12-5C6E-4228-8217-878E74F27188}" destId="{C60C01EB-C942-4A1F-982D-E7133B5DFF8F}" srcOrd="0" destOrd="0" presId="urn:microsoft.com/office/officeart/2005/8/layout/orgChart1#1"/>
    <dgm:cxn modelId="{A0B1081C-B048-40C2-BD04-3F99B3E154DC}" type="presOf" srcId="{68713B72-0116-4D51-875A-662E2326ED7F}" destId="{479C3C74-5750-4F43-BEEB-F8E2169C3A25}" srcOrd="1" destOrd="0" presId="urn:microsoft.com/office/officeart/2005/8/layout/orgChart1#1"/>
    <dgm:cxn modelId="{125CBCF7-64CE-4A1A-AC43-FB9959429816}" type="presParOf" srcId="{57532965-80FF-4DAF-85D3-F1378F8D2B61}" destId="{C2E233A2-6249-4576-9BAC-35D7D2C12BCC}" srcOrd="0" destOrd="0" presId="urn:microsoft.com/office/officeart/2005/8/layout/orgChart1#1"/>
    <dgm:cxn modelId="{55AAD09F-279D-4931-A719-055206E51B55}" type="presParOf" srcId="{C2E233A2-6249-4576-9BAC-35D7D2C12BCC}" destId="{A22AF513-166C-418C-9D07-98186873EC13}" srcOrd="0" destOrd="0" presId="urn:microsoft.com/office/officeart/2005/8/layout/orgChart1#1"/>
    <dgm:cxn modelId="{B22B6C59-42ED-4296-904A-158C20F19C37}" type="presParOf" srcId="{A22AF513-166C-418C-9D07-98186873EC13}" destId="{D0FF8A25-2C97-4D8A-A4B5-3F295093A946}" srcOrd="0" destOrd="0" presId="urn:microsoft.com/office/officeart/2005/8/layout/orgChart1#1"/>
    <dgm:cxn modelId="{73F37E16-3EC4-45F4-8A10-87AE46EB051A}" type="presParOf" srcId="{A22AF513-166C-418C-9D07-98186873EC13}" destId="{EA14A5B5-2100-4FBA-9127-8FFF6FC6F32F}" srcOrd="1" destOrd="0" presId="urn:microsoft.com/office/officeart/2005/8/layout/orgChart1#1"/>
    <dgm:cxn modelId="{2D37F431-9AC7-4FBD-9F11-E3C806EC0766}" type="presParOf" srcId="{C2E233A2-6249-4576-9BAC-35D7D2C12BCC}" destId="{A1CE8CB2-5E33-4481-9E18-0BC856E69A16}" srcOrd="1" destOrd="0" presId="urn:microsoft.com/office/officeart/2005/8/layout/orgChart1#1"/>
    <dgm:cxn modelId="{A9CCD977-190C-4F40-AD8A-84DF7DC4CE56}" type="presParOf" srcId="{A1CE8CB2-5E33-4481-9E18-0BC856E69A16}" destId="{4539D9EB-5155-40B7-8036-5A85A7E106D2}" srcOrd="0" destOrd="0" presId="urn:microsoft.com/office/officeart/2005/8/layout/orgChart1#1"/>
    <dgm:cxn modelId="{32141BE9-C778-4CD2-877B-8F2CDA029EAB}" type="presParOf" srcId="{A1CE8CB2-5E33-4481-9E18-0BC856E69A16}" destId="{119B87A8-0F75-474C-87B9-9B8A4C337C25}" srcOrd="1" destOrd="0" presId="urn:microsoft.com/office/officeart/2005/8/layout/orgChart1#1"/>
    <dgm:cxn modelId="{36C59826-8E87-4ABC-8D74-8A1FC87BB6B1}" type="presParOf" srcId="{119B87A8-0F75-474C-87B9-9B8A4C337C25}" destId="{02F61B03-18E7-473B-A654-465FA3F566A0}" srcOrd="0" destOrd="0" presId="urn:microsoft.com/office/officeart/2005/8/layout/orgChart1#1"/>
    <dgm:cxn modelId="{D6170DC0-65D5-403B-AD2F-E1B808AA3399}" type="presParOf" srcId="{02F61B03-18E7-473B-A654-465FA3F566A0}" destId="{4637D9E9-0BAF-4FD2-AE57-57503B09FBFD}" srcOrd="0" destOrd="0" presId="urn:microsoft.com/office/officeart/2005/8/layout/orgChart1#1"/>
    <dgm:cxn modelId="{81C74F29-1CAE-455C-8F2C-452A76F67A9A}" type="presParOf" srcId="{02F61B03-18E7-473B-A654-465FA3F566A0}" destId="{6EBF327E-60C2-42DA-BA3C-88600A8F6646}" srcOrd="1" destOrd="0" presId="urn:microsoft.com/office/officeart/2005/8/layout/orgChart1#1"/>
    <dgm:cxn modelId="{29C77AC1-4675-4119-9126-B7B210C6A04E}" type="presParOf" srcId="{119B87A8-0F75-474C-87B9-9B8A4C337C25}" destId="{E3CD9C07-B0B1-451A-BE30-228222FF65B5}" srcOrd="1" destOrd="0" presId="urn:microsoft.com/office/officeart/2005/8/layout/orgChart1#1"/>
    <dgm:cxn modelId="{DA0FB8F9-29AE-4858-B097-B13B9EAFE07D}" type="presParOf" srcId="{E3CD9C07-B0B1-451A-BE30-228222FF65B5}" destId="{B5A40D87-1A08-413A-84AB-5F2C560789C2}" srcOrd="0" destOrd="0" presId="urn:microsoft.com/office/officeart/2005/8/layout/orgChart1#1"/>
    <dgm:cxn modelId="{125294C3-E56E-496A-8369-F3C3F139A321}" type="presParOf" srcId="{E3CD9C07-B0B1-451A-BE30-228222FF65B5}" destId="{1B900FE9-3601-4894-A525-643376F2EE63}" srcOrd="1" destOrd="0" presId="urn:microsoft.com/office/officeart/2005/8/layout/orgChart1#1"/>
    <dgm:cxn modelId="{CF54DA71-6706-46FA-9821-2EAF5A1B4F60}" type="presParOf" srcId="{1B900FE9-3601-4894-A525-643376F2EE63}" destId="{1CF604A5-C7D1-4284-B701-C2A36F7704AA}" srcOrd="0" destOrd="0" presId="urn:microsoft.com/office/officeart/2005/8/layout/orgChart1#1"/>
    <dgm:cxn modelId="{6B912D46-2B8D-4E79-8667-6731EA0F3E96}" type="presParOf" srcId="{1CF604A5-C7D1-4284-B701-C2A36F7704AA}" destId="{42439C69-AAB0-4F2E-9B91-7843B4785555}" srcOrd="0" destOrd="0" presId="urn:microsoft.com/office/officeart/2005/8/layout/orgChart1#1"/>
    <dgm:cxn modelId="{57898352-D4DB-4023-8830-88A19F99C743}" type="presParOf" srcId="{1CF604A5-C7D1-4284-B701-C2A36F7704AA}" destId="{9F2827EB-58BD-4A59-A185-C7F01691AD1E}" srcOrd="1" destOrd="0" presId="urn:microsoft.com/office/officeart/2005/8/layout/orgChart1#1"/>
    <dgm:cxn modelId="{52976BE7-DCCD-4574-AEC2-387B48872A83}" type="presParOf" srcId="{1B900FE9-3601-4894-A525-643376F2EE63}" destId="{7703D98A-9FCD-4108-826C-FFED465B3203}" srcOrd="1" destOrd="0" presId="urn:microsoft.com/office/officeart/2005/8/layout/orgChart1#1"/>
    <dgm:cxn modelId="{B1D86A74-8B11-40F3-8FBF-8B6ED02F14CB}" type="presParOf" srcId="{7703D98A-9FCD-4108-826C-FFED465B3203}" destId="{1B06D112-3BC4-4D1D-8B8D-9DFF3BDE251D}" srcOrd="0" destOrd="0" presId="urn:microsoft.com/office/officeart/2005/8/layout/orgChart1#1"/>
    <dgm:cxn modelId="{EC1AC857-8D42-44ED-8A48-910A863A72F5}" type="presParOf" srcId="{7703D98A-9FCD-4108-826C-FFED465B3203}" destId="{229E4F13-F499-41ED-9DF3-5247BB1F1222}" srcOrd="1" destOrd="0" presId="urn:microsoft.com/office/officeart/2005/8/layout/orgChart1#1"/>
    <dgm:cxn modelId="{ECC294E2-DB49-4884-98E4-FDA627894880}" type="presParOf" srcId="{229E4F13-F499-41ED-9DF3-5247BB1F1222}" destId="{7A16E502-9E69-494F-BE60-677DB1E21289}" srcOrd="0" destOrd="0" presId="urn:microsoft.com/office/officeart/2005/8/layout/orgChart1#1"/>
    <dgm:cxn modelId="{119B26A7-C4BA-4C1F-A7C2-BC81981D58EC}" type="presParOf" srcId="{7A16E502-9E69-494F-BE60-677DB1E21289}" destId="{5042605D-9073-4DE4-A1F0-3B9DDB1DA8A1}" srcOrd="0" destOrd="0" presId="urn:microsoft.com/office/officeart/2005/8/layout/orgChart1#1"/>
    <dgm:cxn modelId="{AE29F6D7-FE32-409C-A85C-5F5ED50E6506}" type="presParOf" srcId="{7A16E502-9E69-494F-BE60-677DB1E21289}" destId="{0E0CEB98-2C77-4F74-AF25-4D60616F16B2}" srcOrd="1" destOrd="0" presId="urn:microsoft.com/office/officeart/2005/8/layout/orgChart1#1"/>
    <dgm:cxn modelId="{FE5CA3F0-4B6F-4E89-B347-7628CE7CC8BF}" type="presParOf" srcId="{229E4F13-F499-41ED-9DF3-5247BB1F1222}" destId="{90468BC7-51CE-48B9-84E6-BD62431770EC}" srcOrd="1" destOrd="0" presId="urn:microsoft.com/office/officeart/2005/8/layout/orgChart1#1"/>
    <dgm:cxn modelId="{B0399370-ACB6-4D58-8D45-FE7504A25BC7}" type="presParOf" srcId="{90468BC7-51CE-48B9-84E6-BD62431770EC}" destId="{B5960768-2FDC-4104-94B2-596DCEEF68FD}" srcOrd="0" destOrd="0" presId="urn:microsoft.com/office/officeart/2005/8/layout/orgChart1#1"/>
    <dgm:cxn modelId="{0B0E3E3C-88B9-4DD2-9D16-AFC9BB2218D1}" type="presParOf" srcId="{90468BC7-51CE-48B9-84E6-BD62431770EC}" destId="{41736C26-562C-4779-890C-708ADD70E208}" srcOrd="1" destOrd="0" presId="urn:microsoft.com/office/officeart/2005/8/layout/orgChart1#1"/>
    <dgm:cxn modelId="{382F6036-6B77-4008-85F3-76EF8B5230DC}" type="presParOf" srcId="{41736C26-562C-4779-890C-708ADD70E208}" destId="{B2E92E3D-8B92-41B1-B2C8-8926EB3FDD93}" srcOrd="0" destOrd="0" presId="urn:microsoft.com/office/officeart/2005/8/layout/orgChart1#1"/>
    <dgm:cxn modelId="{159ADBAA-98FF-4C80-97AC-4D1A5FA17ADB}" type="presParOf" srcId="{B2E92E3D-8B92-41B1-B2C8-8926EB3FDD93}" destId="{4C6BB07D-601A-4252-8584-C10A9DB0A6EC}" srcOrd="0" destOrd="0" presId="urn:microsoft.com/office/officeart/2005/8/layout/orgChart1#1"/>
    <dgm:cxn modelId="{43BE3161-5676-4925-A20C-9B615D25F7D4}" type="presParOf" srcId="{B2E92E3D-8B92-41B1-B2C8-8926EB3FDD93}" destId="{0D1B3999-7274-4956-A78C-1A4C831419E0}" srcOrd="1" destOrd="0" presId="urn:microsoft.com/office/officeart/2005/8/layout/orgChart1#1"/>
    <dgm:cxn modelId="{A88F4D21-798D-4CC2-9825-22101EF812AB}" type="presParOf" srcId="{41736C26-562C-4779-890C-708ADD70E208}" destId="{2B5B4298-88AB-4652-A7C8-B80EC4E0571B}" srcOrd="1" destOrd="0" presId="urn:microsoft.com/office/officeart/2005/8/layout/orgChart1#1"/>
    <dgm:cxn modelId="{7BEC8DF7-1BA0-49D5-AA2E-1FAB4D3662E2}" type="presParOf" srcId="{41736C26-562C-4779-890C-708ADD70E208}" destId="{33E07E32-4EB6-44EB-9B9D-8B6BAC42DB43}" srcOrd="2" destOrd="0" presId="urn:microsoft.com/office/officeart/2005/8/layout/orgChart1#1"/>
    <dgm:cxn modelId="{35E9DC8C-CFC3-4DE6-BFE2-F8199C164B7E}" type="presParOf" srcId="{90468BC7-51CE-48B9-84E6-BD62431770EC}" destId="{C60C01EB-C942-4A1F-982D-E7133B5DFF8F}" srcOrd="2" destOrd="0" presId="urn:microsoft.com/office/officeart/2005/8/layout/orgChart1#1"/>
    <dgm:cxn modelId="{6D3D31EB-2F13-460F-AA9C-B282B0E9C095}" type="presParOf" srcId="{90468BC7-51CE-48B9-84E6-BD62431770EC}" destId="{BABA86D1-08B0-4089-8523-456C3075CDD4}" srcOrd="3" destOrd="0" presId="urn:microsoft.com/office/officeart/2005/8/layout/orgChart1#1"/>
    <dgm:cxn modelId="{D07E2F76-F408-4145-B7D4-DD300505D5FC}" type="presParOf" srcId="{BABA86D1-08B0-4089-8523-456C3075CDD4}" destId="{905956BF-4588-4F74-B4A2-AE8528B3BB20}" srcOrd="0" destOrd="0" presId="urn:microsoft.com/office/officeart/2005/8/layout/orgChart1#1"/>
    <dgm:cxn modelId="{1A0C1373-CEB1-4814-852E-CE16F713B927}" type="presParOf" srcId="{905956BF-4588-4F74-B4A2-AE8528B3BB20}" destId="{88DAB8E9-64C9-41C1-A0BA-A48A3EEE9F54}" srcOrd="0" destOrd="0" presId="urn:microsoft.com/office/officeart/2005/8/layout/orgChart1#1"/>
    <dgm:cxn modelId="{29F1C25A-1F39-4302-884F-31A458119AFC}" type="presParOf" srcId="{905956BF-4588-4F74-B4A2-AE8528B3BB20}" destId="{D25FA8C7-597B-48A3-89AA-6CC15CF3150C}" srcOrd="1" destOrd="0" presId="urn:microsoft.com/office/officeart/2005/8/layout/orgChart1#1"/>
    <dgm:cxn modelId="{CCFB1F2E-E623-4783-9198-E39D0C79398E}" type="presParOf" srcId="{BABA86D1-08B0-4089-8523-456C3075CDD4}" destId="{81B069E3-44E1-4E73-8A9A-A7F277EBA2F1}" srcOrd="1" destOrd="0" presId="urn:microsoft.com/office/officeart/2005/8/layout/orgChart1#1"/>
    <dgm:cxn modelId="{76993999-D1BB-4D51-A257-4FA7D37C5D76}" type="presParOf" srcId="{BABA86D1-08B0-4089-8523-456C3075CDD4}" destId="{A4887F89-A750-4D6F-BD10-F00E9785DF5F}" srcOrd="2" destOrd="0" presId="urn:microsoft.com/office/officeart/2005/8/layout/orgChart1#1"/>
    <dgm:cxn modelId="{B84C9452-E2EB-477F-84E9-5565D5990115}" type="presParOf" srcId="{229E4F13-F499-41ED-9DF3-5247BB1F1222}" destId="{EFD0A003-4E79-4F9E-9C4F-DFCA468DEC4D}" srcOrd="2" destOrd="0" presId="urn:microsoft.com/office/officeart/2005/8/layout/orgChart1#1"/>
    <dgm:cxn modelId="{761ABED9-2497-4BF8-A4E4-EFC02522FE05}" type="presParOf" srcId="{7703D98A-9FCD-4108-826C-FFED465B3203}" destId="{7115AE94-A02B-4650-A412-ADE510EDA620}" srcOrd="2" destOrd="0" presId="urn:microsoft.com/office/officeart/2005/8/layout/orgChart1#1"/>
    <dgm:cxn modelId="{CDA2CFF2-7293-4DDD-9021-BE58205FD479}" type="presParOf" srcId="{7703D98A-9FCD-4108-826C-FFED465B3203}" destId="{D7D9782D-945B-433C-B052-22974A50B6B8}" srcOrd="3" destOrd="0" presId="urn:microsoft.com/office/officeart/2005/8/layout/orgChart1#1"/>
    <dgm:cxn modelId="{24EF2E13-420B-47E1-9A28-F092FF1DD0BC}" type="presParOf" srcId="{D7D9782D-945B-433C-B052-22974A50B6B8}" destId="{0D403B8E-9096-43FD-B3AA-92D7812DBAF8}" srcOrd="0" destOrd="0" presId="urn:microsoft.com/office/officeart/2005/8/layout/orgChart1#1"/>
    <dgm:cxn modelId="{540EA484-C7EF-4482-B3C9-E6F8B52A3DD3}" type="presParOf" srcId="{0D403B8E-9096-43FD-B3AA-92D7812DBAF8}" destId="{53FFB08F-EBEB-4BDA-B5CA-9808FAB53607}" srcOrd="0" destOrd="0" presId="urn:microsoft.com/office/officeart/2005/8/layout/orgChart1#1"/>
    <dgm:cxn modelId="{087337E5-B95D-454E-825A-2DCD34ECB77F}" type="presParOf" srcId="{0D403B8E-9096-43FD-B3AA-92D7812DBAF8}" destId="{0D21E53D-6D1F-45A3-9D42-131DD33F6245}" srcOrd="1" destOrd="0" presId="urn:microsoft.com/office/officeart/2005/8/layout/orgChart1#1"/>
    <dgm:cxn modelId="{C4A13D2D-14CD-4FB6-A6FC-7E2734848D88}" type="presParOf" srcId="{D7D9782D-945B-433C-B052-22974A50B6B8}" destId="{FC9C3722-630C-493C-81CC-733ACAC699FF}" srcOrd="1" destOrd="0" presId="urn:microsoft.com/office/officeart/2005/8/layout/orgChart1#1"/>
    <dgm:cxn modelId="{E172C719-7748-4AB4-B4D6-1ACD284E1C72}" type="presParOf" srcId="{D7D9782D-945B-433C-B052-22974A50B6B8}" destId="{EC52CEC0-C464-4FCD-ABC9-79134EC4BB66}" srcOrd="2" destOrd="0" presId="urn:microsoft.com/office/officeart/2005/8/layout/orgChart1#1"/>
    <dgm:cxn modelId="{B7586D3C-404E-499F-948E-EBC5275BBA8F}" type="presParOf" srcId="{1B900FE9-3601-4894-A525-643376F2EE63}" destId="{E80AF0BF-DB55-48F8-AFE4-067E3BB666BA}" srcOrd="2" destOrd="0" presId="urn:microsoft.com/office/officeart/2005/8/layout/orgChart1#1"/>
    <dgm:cxn modelId="{6AA0AC24-EF71-40BF-BE51-12FA22C92F6B}" type="presParOf" srcId="{E3CD9C07-B0B1-451A-BE30-228222FF65B5}" destId="{5E4E2738-F680-4AD2-9DB7-A8DCFE6D3930}" srcOrd="2" destOrd="0" presId="urn:microsoft.com/office/officeart/2005/8/layout/orgChart1#1"/>
    <dgm:cxn modelId="{8D65A0C6-7EE5-4E93-B1EC-7E5918AC1A25}" type="presParOf" srcId="{E3CD9C07-B0B1-451A-BE30-228222FF65B5}" destId="{EF4EAE9D-0A2C-4BA4-A8FE-107F1B0BC585}" srcOrd="3" destOrd="0" presId="urn:microsoft.com/office/officeart/2005/8/layout/orgChart1#1"/>
    <dgm:cxn modelId="{60728E1C-4782-40BF-BAFC-98FD15CAD6A6}" type="presParOf" srcId="{EF4EAE9D-0A2C-4BA4-A8FE-107F1B0BC585}" destId="{14284B74-DFDF-4E4F-A351-8D4E2A25BB97}" srcOrd="0" destOrd="0" presId="urn:microsoft.com/office/officeart/2005/8/layout/orgChart1#1"/>
    <dgm:cxn modelId="{4225B88F-490B-450F-8DEE-6E10A13853D1}" type="presParOf" srcId="{14284B74-DFDF-4E4F-A351-8D4E2A25BB97}" destId="{532B8F40-8DCC-47A0-887D-05730611E463}" srcOrd="0" destOrd="0" presId="urn:microsoft.com/office/officeart/2005/8/layout/orgChart1#1"/>
    <dgm:cxn modelId="{542726DB-8D9A-4D5A-BD11-05565A5F6CF2}" type="presParOf" srcId="{14284B74-DFDF-4E4F-A351-8D4E2A25BB97}" destId="{CB02A692-E67A-434D-BF29-E06179AB30AE}" srcOrd="1" destOrd="0" presId="urn:microsoft.com/office/officeart/2005/8/layout/orgChart1#1"/>
    <dgm:cxn modelId="{903ADC56-E5EF-4CA4-BD30-BD47464BCBFD}" type="presParOf" srcId="{EF4EAE9D-0A2C-4BA4-A8FE-107F1B0BC585}" destId="{05AA4667-2C58-4885-AD7F-E9EE906B8809}" srcOrd="1" destOrd="0" presId="urn:microsoft.com/office/officeart/2005/8/layout/orgChart1#1"/>
    <dgm:cxn modelId="{A89A6EF4-BF20-423F-B1E2-171B32538775}" type="presParOf" srcId="{05AA4667-2C58-4885-AD7F-E9EE906B8809}" destId="{2E879281-18AA-4582-9DAF-764C1EA0B295}" srcOrd="0" destOrd="0" presId="urn:microsoft.com/office/officeart/2005/8/layout/orgChart1#1"/>
    <dgm:cxn modelId="{C32F27B1-22D6-40D6-AEE0-CE19DA87B8EF}" type="presParOf" srcId="{05AA4667-2C58-4885-AD7F-E9EE906B8809}" destId="{21F80160-DFA4-434C-B5E9-24718061FA5C}" srcOrd="1" destOrd="0" presId="urn:microsoft.com/office/officeart/2005/8/layout/orgChart1#1"/>
    <dgm:cxn modelId="{F7FC56D5-122F-4683-882D-6BC41890DDC9}" type="presParOf" srcId="{21F80160-DFA4-434C-B5E9-24718061FA5C}" destId="{4DEDAB8C-A2FA-4819-9CC9-D7E0652FB8B1}" srcOrd="0" destOrd="0" presId="urn:microsoft.com/office/officeart/2005/8/layout/orgChart1#1"/>
    <dgm:cxn modelId="{DF23CABE-7508-4B34-BB88-D5A5ED64295D}" type="presParOf" srcId="{4DEDAB8C-A2FA-4819-9CC9-D7E0652FB8B1}" destId="{89409955-63D5-4A4D-A606-0F879C924FB2}" srcOrd="0" destOrd="0" presId="urn:microsoft.com/office/officeart/2005/8/layout/orgChart1#1"/>
    <dgm:cxn modelId="{E2A3C4BC-4988-4174-8990-6DD309B334B8}" type="presParOf" srcId="{4DEDAB8C-A2FA-4819-9CC9-D7E0652FB8B1}" destId="{25676239-8A88-4440-9746-51FBD3EB5C85}" srcOrd="1" destOrd="0" presId="urn:microsoft.com/office/officeart/2005/8/layout/orgChart1#1"/>
    <dgm:cxn modelId="{3F492DB5-6D3B-47AF-90B1-0DC6FC899855}" type="presParOf" srcId="{21F80160-DFA4-434C-B5E9-24718061FA5C}" destId="{A7545E26-F27D-4271-8C57-47B7ED078D4D}" srcOrd="1" destOrd="0" presId="urn:microsoft.com/office/officeart/2005/8/layout/orgChart1#1"/>
    <dgm:cxn modelId="{60C7A8B5-6945-4AF5-BE6A-D9A20B57E904}" type="presParOf" srcId="{A7545E26-F27D-4271-8C57-47B7ED078D4D}" destId="{E0DB3159-3306-43A9-94BA-210F5E9AC67E}" srcOrd="0" destOrd="0" presId="urn:microsoft.com/office/officeart/2005/8/layout/orgChart1#1"/>
    <dgm:cxn modelId="{69B86DE7-689C-46B6-A410-F477D9841610}" type="presParOf" srcId="{A7545E26-F27D-4271-8C57-47B7ED078D4D}" destId="{A31CDC89-7CFF-401F-87C4-2B3D83BCB543}" srcOrd="1" destOrd="0" presId="urn:microsoft.com/office/officeart/2005/8/layout/orgChart1#1"/>
    <dgm:cxn modelId="{73C32E99-A1A0-45B3-B2A2-A2A7B934CE8B}" type="presParOf" srcId="{A31CDC89-7CFF-401F-87C4-2B3D83BCB543}" destId="{39FC4D3D-4746-4704-8CA1-83957A8A46D5}" srcOrd="0" destOrd="0" presId="urn:microsoft.com/office/officeart/2005/8/layout/orgChart1#1"/>
    <dgm:cxn modelId="{5D17646D-4D18-458F-AE24-10F90B47D141}" type="presParOf" srcId="{39FC4D3D-4746-4704-8CA1-83957A8A46D5}" destId="{07BF89FB-AEA7-441B-99EE-0D39CC0CAC99}" srcOrd="0" destOrd="0" presId="urn:microsoft.com/office/officeart/2005/8/layout/orgChart1#1"/>
    <dgm:cxn modelId="{CB90B1B4-30C7-4CC2-87EA-006FF1CDFE8A}" type="presParOf" srcId="{39FC4D3D-4746-4704-8CA1-83957A8A46D5}" destId="{439B8D75-3695-4726-B43A-F9198E6C95E0}" srcOrd="1" destOrd="0" presId="urn:microsoft.com/office/officeart/2005/8/layout/orgChart1#1"/>
    <dgm:cxn modelId="{F943B030-F6D3-45CD-932E-ED13DB62BD4D}" type="presParOf" srcId="{A31CDC89-7CFF-401F-87C4-2B3D83BCB543}" destId="{9D68084B-64E9-4C85-9FB7-897905E00D0F}" srcOrd="1" destOrd="0" presId="urn:microsoft.com/office/officeart/2005/8/layout/orgChart1#1"/>
    <dgm:cxn modelId="{04302153-17E8-4587-8CF3-81B28B51E15F}" type="presParOf" srcId="{A31CDC89-7CFF-401F-87C4-2B3D83BCB543}" destId="{3EBF0C33-15D8-417A-AFC2-D302F1486584}" srcOrd="2" destOrd="0" presId="urn:microsoft.com/office/officeart/2005/8/layout/orgChart1#1"/>
    <dgm:cxn modelId="{A7236FFA-9DE8-4968-B02D-7C6BBB0CD4B6}" type="presParOf" srcId="{A7545E26-F27D-4271-8C57-47B7ED078D4D}" destId="{5912ECA0-448D-44FD-9C86-A861FB59112D}" srcOrd="2" destOrd="0" presId="urn:microsoft.com/office/officeart/2005/8/layout/orgChart1#1"/>
    <dgm:cxn modelId="{6182D1B3-8A78-46EC-8079-4D42707FA4D6}" type="presParOf" srcId="{A7545E26-F27D-4271-8C57-47B7ED078D4D}" destId="{2CB63AA1-A1A3-4665-A223-009822490483}" srcOrd="3" destOrd="0" presId="urn:microsoft.com/office/officeart/2005/8/layout/orgChart1#1"/>
    <dgm:cxn modelId="{29AAE6D1-0B79-4D9F-9755-5CE5D775C9BB}" type="presParOf" srcId="{2CB63AA1-A1A3-4665-A223-009822490483}" destId="{AE510B15-42E0-4A04-B3A6-39874879631D}" srcOrd="0" destOrd="0" presId="urn:microsoft.com/office/officeart/2005/8/layout/orgChart1#1"/>
    <dgm:cxn modelId="{28D47D72-E185-4F91-8610-1FBC1D186D91}" type="presParOf" srcId="{AE510B15-42E0-4A04-B3A6-39874879631D}" destId="{9B8E8866-D3DD-4D2A-A6D8-664336CC244D}" srcOrd="0" destOrd="0" presId="urn:microsoft.com/office/officeart/2005/8/layout/orgChart1#1"/>
    <dgm:cxn modelId="{1C69E403-D513-4668-91E0-72C481C2DA27}" type="presParOf" srcId="{AE510B15-42E0-4A04-B3A6-39874879631D}" destId="{281C4E75-D17C-46FC-98F4-FDC9822E4483}" srcOrd="1" destOrd="0" presId="urn:microsoft.com/office/officeart/2005/8/layout/orgChart1#1"/>
    <dgm:cxn modelId="{FE5A22AB-AA94-49DF-BED8-DA7BC93DFCF1}" type="presParOf" srcId="{2CB63AA1-A1A3-4665-A223-009822490483}" destId="{5A310290-9857-48E7-BD4F-28785939203E}" srcOrd="1" destOrd="0" presId="urn:microsoft.com/office/officeart/2005/8/layout/orgChart1#1"/>
    <dgm:cxn modelId="{92AFE5A1-E770-42D0-AD41-364F8290BEA2}" type="presParOf" srcId="{2CB63AA1-A1A3-4665-A223-009822490483}" destId="{599A7323-3244-4B3B-AB43-EBD0D7C6CBC6}" srcOrd="2" destOrd="0" presId="urn:microsoft.com/office/officeart/2005/8/layout/orgChart1#1"/>
    <dgm:cxn modelId="{9A7ED2B5-56B4-45E5-8C7D-D7C2F9163461}" type="presParOf" srcId="{21F80160-DFA4-434C-B5E9-24718061FA5C}" destId="{7BB3C465-0A42-412E-BD4B-F2A91AD4089E}" srcOrd="2" destOrd="0" presId="urn:microsoft.com/office/officeart/2005/8/layout/orgChart1#1"/>
    <dgm:cxn modelId="{DC8CC7F8-544C-4E17-BF37-3D444BDCF8EE}" type="presParOf" srcId="{05AA4667-2C58-4885-AD7F-E9EE906B8809}" destId="{7C579528-D4A0-45FF-98B3-E7D91262F53D}" srcOrd="2" destOrd="0" presId="urn:microsoft.com/office/officeart/2005/8/layout/orgChart1#1"/>
    <dgm:cxn modelId="{31989F99-B4FD-4E35-A65F-061AB745883A}" type="presParOf" srcId="{05AA4667-2C58-4885-AD7F-E9EE906B8809}" destId="{B0C0FE13-D7D7-4130-9B26-928F0433FFBA}" srcOrd="3" destOrd="0" presId="urn:microsoft.com/office/officeart/2005/8/layout/orgChart1#1"/>
    <dgm:cxn modelId="{25F6CDE7-2550-48C8-9448-440133E5C180}" type="presParOf" srcId="{B0C0FE13-D7D7-4130-9B26-928F0433FFBA}" destId="{3343511E-5FCF-4546-B603-D828DB814191}" srcOrd="0" destOrd="0" presId="urn:microsoft.com/office/officeart/2005/8/layout/orgChart1#1"/>
    <dgm:cxn modelId="{9416F3AE-7F7E-4316-8EB0-956FF5CCFB10}" type="presParOf" srcId="{3343511E-5FCF-4546-B603-D828DB814191}" destId="{970EBCE1-968D-4FEA-8C46-52158BC5566C}" srcOrd="0" destOrd="0" presId="urn:microsoft.com/office/officeart/2005/8/layout/orgChart1#1"/>
    <dgm:cxn modelId="{EF0310EB-E26C-419B-872F-FEC66FAE91FF}" type="presParOf" srcId="{3343511E-5FCF-4546-B603-D828DB814191}" destId="{3B57A5E0-C855-4AF7-A5B1-907B924F5EDD}" srcOrd="1" destOrd="0" presId="urn:microsoft.com/office/officeart/2005/8/layout/orgChart1#1"/>
    <dgm:cxn modelId="{448D2B60-4A4B-494D-A489-A099C9E7F18B}" type="presParOf" srcId="{B0C0FE13-D7D7-4130-9B26-928F0433FFBA}" destId="{548ADDE8-41C4-46BA-886F-7F1CA1579B6B}" srcOrd="1" destOrd="0" presId="urn:microsoft.com/office/officeart/2005/8/layout/orgChart1#1"/>
    <dgm:cxn modelId="{31D263B8-46FC-4619-A95E-66C5F326A24D}" type="presParOf" srcId="{B0C0FE13-D7D7-4130-9B26-928F0433FFBA}" destId="{77D87289-2B12-4F1D-87BF-69294801DE69}" srcOrd="2" destOrd="0" presId="urn:microsoft.com/office/officeart/2005/8/layout/orgChart1#1"/>
    <dgm:cxn modelId="{2802FD1E-D3A4-4000-9481-3011993B5708}" type="presParOf" srcId="{EF4EAE9D-0A2C-4BA4-A8FE-107F1B0BC585}" destId="{99175C78-DA2D-4F3D-BBD5-223439A017B0}" srcOrd="2" destOrd="0" presId="urn:microsoft.com/office/officeart/2005/8/layout/orgChart1#1"/>
    <dgm:cxn modelId="{94972D0E-9830-4BE7-98E0-C9E00DE42756}" type="presParOf" srcId="{E3CD9C07-B0B1-451A-BE30-228222FF65B5}" destId="{D6715944-DBFA-4F5D-B69B-532949121C49}" srcOrd="4" destOrd="0" presId="urn:microsoft.com/office/officeart/2005/8/layout/orgChart1#1"/>
    <dgm:cxn modelId="{FFF1D164-3466-4C6C-A3BD-2D9AFADC02B5}" type="presParOf" srcId="{E3CD9C07-B0B1-451A-BE30-228222FF65B5}" destId="{0C87DB46-9EAA-48FB-AC71-D6F70E449E0B}" srcOrd="5" destOrd="0" presId="urn:microsoft.com/office/officeart/2005/8/layout/orgChart1#1"/>
    <dgm:cxn modelId="{60BDF23E-649D-4E21-BBDD-93C9FE6D18C1}" type="presParOf" srcId="{0C87DB46-9EAA-48FB-AC71-D6F70E449E0B}" destId="{FD781F5F-1690-4E6A-943E-1CF87FF21F14}" srcOrd="0" destOrd="0" presId="urn:microsoft.com/office/officeart/2005/8/layout/orgChart1#1"/>
    <dgm:cxn modelId="{F55EDA3F-7D74-45FD-AA85-B80C94B3C0C0}" type="presParOf" srcId="{FD781F5F-1690-4E6A-943E-1CF87FF21F14}" destId="{FF1B04E3-D6EC-4C0D-9033-F5CDACF8C7AA}" srcOrd="0" destOrd="0" presId="urn:microsoft.com/office/officeart/2005/8/layout/orgChart1#1"/>
    <dgm:cxn modelId="{F5CD401C-0CB8-444A-900F-0FBDC49F404C}" type="presParOf" srcId="{FD781F5F-1690-4E6A-943E-1CF87FF21F14}" destId="{4464FF51-FD41-4409-A570-4018CF5A78CC}" srcOrd="1" destOrd="0" presId="urn:microsoft.com/office/officeart/2005/8/layout/orgChart1#1"/>
    <dgm:cxn modelId="{2685C7AE-63B1-46E2-8019-CE1FB4032C0E}" type="presParOf" srcId="{0C87DB46-9EAA-48FB-AC71-D6F70E449E0B}" destId="{7A13F407-2FBD-442F-9557-63090502636C}" srcOrd="1" destOrd="0" presId="urn:microsoft.com/office/officeart/2005/8/layout/orgChart1#1"/>
    <dgm:cxn modelId="{390D7BB6-B97E-4EAC-BAAF-D376ECB50140}" type="presParOf" srcId="{0C87DB46-9EAA-48FB-AC71-D6F70E449E0B}" destId="{1DE5FDE2-A812-479E-8EAD-1E94B4304F6F}" srcOrd="2" destOrd="0" presId="urn:microsoft.com/office/officeart/2005/8/layout/orgChart1#1"/>
    <dgm:cxn modelId="{F663D47A-1563-4714-BC32-4077DF87142C}" type="presParOf" srcId="{119B87A8-0F75-474C-87B9-9B8A4C337C25}" destId="{CEE00C67-E389-4F36-945B-43E6B3D10E3E}" srcOrd="2" destOrd="0" presId="urn:microsoft.com/office/officeart/2005/8/layout/orgChart1#1"/>
    <dgm:cxn modelId="{B12A907F-0990-441C-995F-EAD692D33247}" type="presParOf" srcId="{A1CE8CB2-5E33-4481-9E18-0BC856E69A16}" destId="{70E15E1A-1883-4D48-857E-1DE885727F9E}" srcOrd="2" destOrd="0" presId="urn:microsoft.com/office/officeart/2005/8/layout/orgChart1#1"/>
    <dgm:cxn modelId="{5E887027-145D-4435-9A2E-2C72AE694CE1}" type="presParOf" srcId="{A1CE8CB2-5E33-4481-9E18-0BC856E69A16}" destId="{C6823E21-CDE5-4E75-98DB-914898CBDDE1}" srcOrd="3" destOrd="0" presId="urn:microsoft.com/office/officeart/2005/8/layout/orgChart1#1"/>
    <dgm:cxn modelId="{B0C7AA47-E9F0-4622-BF0D-6AA697877462}" type="presParOf" srcId="{C6823E21-CDE5-4E75-98DB-914898CBDDE1}" destId="{60951957-80F0-4CA6-A3C6-0BCB65029917}" srcOrd="0" destOrd="0" presId="urn:microsoft.com/office/officeart/2005/8/layout/orgChart1#1"/>
    <dgm:cxn modelId="{E6E048F6-19C6-4442-8A10-4B228172DFAA}" type="presParOf" srcId="{60951957-80F0-4CA6-A3C6-0BCB65029917}" destId="{0582A040-5106-4498-820C-0B149123D7F4}" srcOrd="0" destOrd="0" presId="urn:microsoft.com/office/officeart/2005/8/layout/orgChart1#1"/>
    <dgm:cxn modelId="{E2177F40-CBCE-4DF6-B932-336694081E0B}" type="presParOf" srcId="{60951957-80F0-4CA6-A3C6-0BCB65029917}" destId="{98AA7132-8C5F-4EF6-B242-4DCA16B8EAB5}" srcOrd="1" destOrd="0" presId="urn:microsoft.com/office/officeart/2005/8/layout/orgChart1#1"/>
    <dgm:cxn modelId="{CE105012-39A2-4350-8F85-C73FDE65B8F6}" type="presParOf" srcId="{C6823E21-CDE5-4E75-98DB-914898CBDDE1}" destId="{435DCF96-E395-4608-A4CA-43428D61DA76}" srcOrd="1" destOrd="0" presId="urn:microsoft.com/office/officeart/2005/8/layout/orgChart1#1"/>
    <dgm:cxn modelId="{33D93974-9E6E-4EB6-A1CD-4D17D5B10CFE}" type="presParOf" srcId="{435DCF96-E395-4608-A4CA-43428D61DA76}" destId="{12DF0AD9-6750-47D9-8A5A-7E4FD7A99557}" srcOrd="0" destOrd="0" presId="urn:microsoft.com/office/officeart/2005/8/layout/orgChart1#1"/>
    <dgm:cxn modelId="{53C552F4-EE3A-45F5-8919-B772272C617D}" type="presParOf" srcId="{435DCF96-E395-4608-A4CA-43428D61DA76}" destId="{B7BF1E00-7F64-4C08-B822-9BF54EEE05C8}" srcOrd="1" destOrd="0" presId="urn:microsoft.com/office/officeart/2005/8/layout/orgChart1#1"/>
    <dgm:cxn modelId="{1FB6E3A0-DDAB-4EAC-8A0C-A94D6FE14656}" type="presParOf" srcId="{B7BF1E00-7F64-4C08-B822-9BF54EEE05C8}" destId="{0B3DA8D7-6E4F-46B7-A55F-3412F19E6941}" srcOrd="0" destOrd="0" presId="urn:microsoft.com/office/officeart/2005/8/layout/orgChart1#1"/>
    <dgm:cxn modelId="{571C0846-5EA7-429C-945D-DCB175E15B1A}" type="presParOf" srcId="{0B3DA8D7-6E4F-46B7-A55F-3412F19E6941}" destId="{FEDB3D46-98D5-45F9-9A09-08303D3506DB}" srcOrd="0" destOrd="0" presId="urn:microsoft.com/office/officeart/2005/8/layout/orgChart1#1"/>
    <dgm:cxn modelId="{4A93271A-6345-45A1-BDFD-B68893819927}" type="presParOf" srcId="{0B3DA8D7-6E4F-46B7-A55F-3412F19E6941}" destId="{A64B8F4B-3180-4F29-9B3D-CD08F1A89FDA}" srcOrd="1" destOrd="0" presId="urn:microsoft.com/office/officeart/2005/8/layout/orgChart1#1"/>
    <dgm:cxn modelId="{089FAFF5-4116-4D9E-ABD1-38A141204D1E}" type="presParOf" srcId="{B7BF1E00-7F64-4C08-B822-9BF54EEE05C8}" destId="{BC31F109-D626-4AEB-A2D9-E0173F5D3CF4}" srcOrd="1" destOrd="0" presId="urn:microsoft.com/office/officeart/2005/8/layout/orgChart1#1"/>
    <dgm:cxn modelId="{45DE3010-7E6C-4539-AE95-8546B41CC703}" type="presParOf" srcId="{B7BF1E00-7F64-4C08-B822-9BF54EEE05C8}" destId="{C4A80B51-8594-42BF-BF57-9E3D20FFBE57}" srcOrd="2" destOrd="0" presId="urn:microsoft.com/office/officeart/2005/8/layout/orgChart1#1"/>
    <dgm:cxn modelId="{635560EB-3022-41A3-9543-79E52BE0EF98}" type="presParOf" srcId="{435DCF96-E395-4608-A4CA-43428D61DA76}" destId="{9D4FC649-892E-4BA6-8807-E5ADD54F0E0C}" srcOrd="2" destOrd="0" presId="urn:microsoft.com/office/officeart/2005/8/layout/orgChart1#1"/>
    <dgm:cxn modelId="{6BE917F7-6EE2-4510-8475-18C6FE4D04AD}" type="presParOf" srcId="{435DCF96-E395-4608-A4CA-43428D61DA76}" destId="{8949C591-A96B-4AF6-96FD-E4071D55C4B4}" srcOrd="3" destOrd="0" presId="urn:microsoft.com/office/officeart/2005/8/layout/orgChart1#1"/>
    <dgm:cxn modelId="{70535876-FA68-4660-A77A-0F222FDDA0C0}" type="presParOf" srcId="{8949C591-A96B-4AF6-96FD-E4071D55C4B4}" destId="{95DB684A-57D9-450F-8429-43ABF6C7602B}" srcOrd="0" destOrd="0" presId="urn:microsoft.com/office/officeart/2005/8/layout/orgChart1#1"/>
    <dgm:cxn modelId="{602DD4F4-2BA8-49CB-921F-CBA7563DE852}" type="presParOf" srcId="{95DB684A-57D9-450F-8429-43ABF6C7602B}" destId="{10C6303B-F7A3-4FA7-A6BD-72DED346BF00}" srcOrd="0" destOrd="0" presId="urn:microsoft.com/office/officeart/2005/8/layout/orgChart1#1"/>
    <dgm:cxn modelId="{F837CA35-8A27-4984-9FBA-4B9652E0DF53}" type="presParOf" srcId="{95DB684A-57D9-450F-8429-43ABF6C7602B}" destId="{EF6257CC-93C4-4018-A20C-FFABA4C1C55F}" srcOrd="1" destOrd="0" presId="urn:microsoft.com/office/officeart/2005/8/layout/orgChart1#1"/>
    <dgm:cxn modelId="{129D5A3B-8019-4156-8F22-E8D7DB88E95D}" type="presParOf" srcId="{8949C591-A96B-4AF6-96FD-E4071D55C4B4}" destId="{F0E74DCA-312A-4B12-A581-2FFEA7870EF2}" srcOrd="1" destOrd="0" presId="urn:microsoft.com/office/officeart/2005/8/layout/orgChart1#1"/>
    <dgm:cxn modelId="{9494988B-42E2-4FEC-99C1-C407F23D426C}" type="presParOf" srcId="{8949C591-A96B-4AF6-96FD-E4071D55C4B4}" destId="{3CB01AF2-509A-4FEA-AE1F-3C825F0EA232}" srcOrd="2" destOrd="0" presId="urn:microsoft.com/office/officeart/2005/8/layout/orgChart1#1"/>
    <dgm:cxn modelId="{3C665DA0-1B32-407C-AF08-64961E8FCF23}" type="presParOf" srcId="{435DCF96-E395-4608-A4CA-43428D61DA76}" destId="{64080AB1-D918-46F6-AD36-4485A65B272F}" srcOrd="4" destOrd="0" presId="urn:microsoft.com/office/officeart/2005/8/layout/orgChart1#1"/>
    <dgm:cxn modelId="{CBEF9305-0BCA-47E4-91A3-37FE93F1015F}" type="presParOf" srcId="{435DCF96-E395-4608-A4CA-43428D61DA76}" destId="{47D92045-4FE7-46A2-8926-CE89BCD9FD46}" srcOrd="5" destOrd="0" presId="urn:microsoft.com/office/officeart/2005/8/layout/orgChart1#1"/>
    <dgm:cxn modelId="{4C13ACDD-BCDC-47B4-B96F-AF91D5F648BE}" type="presParOf" srcId="{47D92045-4FE7-46A2-8926-CE89BCD9FD46}" destId="{CF75000D-6026-4388-84A3-4D63F45649AA}" srcOrd="0" destOrd="0" presId="urn:microsoft.com/office/officeart/2005/8/layout/orgChart1#1"/>
    <dgm:cxn modelId="{7054B1FD-2633-490C-B734-A48202DE0791}" type="presParOf" srcId="{CF75000D-6026-4388-84A3-4D63F45649AA}" destId="{9C401B4D-E51A-4358-82E6-D2651B484D9F}" srcOrd="0" destOrd="0" presId="urn:microsoft.com/office/officeart/2005/8/layout/orgChart1#1"/>
    <dgm:cxn modelId="{EB9BED3C-7BC3-4575-AFD7-F05B298CDB99}" type="presParOf" srcId="{CF75000D-6026-4388-84A3-4D63F45649AA}" destId="{0467533E-7AEC-4B13-81B9-825BDDE2BBC1}" srcOrd="1" destOrd="0" presId="urn:microsoft.com/office/officeart/2005/8/layout/orgChart1#1"/>
    <dgm:cxn modelId="{3F972B82-69E2-4EA2-A82D-64377DE0E217}" type="presParOf" srcId="{47D92045-4FE7-46A2-8926-CE89BCD9FD46}" destId="{ADF6E622-E046-4824-9183-9B0D494E3B71}" srcOrd="1" destOrd="0" presId="urn:microsoft.com/office/officeart/2005/8/layout/orgChart1#1"/>
    <dgm:cxn modelId="{B18F8029-AEB8-4A7B-95A6-E4FCC0F486A9}" type="presParOf" srcId="{47D92045-4FE7-46A2-8926-CE89BCD9FD46}" destId="{E38C8052-4EC9-4C1B-B3F9-AED9F1B21D58}" srcOrd="2" destOrd="0" presId="urn:microsoft.com/office/officeart/2005/8/layout/orgChart1#1"/>
    <dgm:cxn modelId="{5F94D6A5-EE7C-4E01-A95B-E7C309E20654}" type="presParOf" srcId="{435DCF96-E395-4608-A4CA-43428D61DA76}" destId="{F052C96E-2CC7-4461-97A2-4A04B0D50A96}" srcOrd="6" destOrd="0" presId="urn:microsoft.com/office/officeart/2005/8/layout/orgChart1#1"/>
    <dgm:cxn modelId="{13483B92-12CB-4B93-975B-5A77ABE40F35}" type="presParOf" srcId="{435DCF96-E395-4608-A4CA-43428D61DA76}" destId="{E5D094B0-E591-44D8-991D-ABAE42F2A7C4}" srcOrd="7" destOrd="0" presId="urn:microsoft.com/office/officeart/2005/8/layout/orgChart1#1"/>
    <dgm:cxn modelId="{A09922B9-47FF-43BB-8206-AF44DA36DA39}" type="presParOf" srcId="{E5D094B0-E591-44D8-991D-ABAE42F2A7C4}" destId="{58DF3F70-1013-472F-A3BE-9BF937BB4213}" srcOrd="0" destOrd="0" presId="urn:microsoft.com/office/officeart/2005/8/layout/orgChart1#1"/>
    <dgm:cxn modelId="{EA15E5C9-88BE-4128-B794-6C8B52046B87}" type="presParOf" srcId="{58DF3F70-1013-472F-A3BE-9BF937BB4213}" destId="{A6281C15-47A7-4286-B85A-C92EA8A1903B}" srcOrd="0" destOrd="0" presId="urn:microsoft.com/office/officeart/2005/8/layout/orgChart1#1"/>
    <dgm:cxn modelId="{58506BB1-B7A8-471E-B564-DC3CFE20B4ED}" type="presParOf" srcId="{58DF3F70-1013-472F-A3BE-9BF937BB4213}" destId="{5182A020-97B6-4CE9-B4CE-2DF1092B68D9}" srcOrd="1" destOrd="0" presId="urn:microsoft.com/office/officeart/2005/8/layout/orgChart1#1"/>
    <dgm:cxn modelId="{7873BC23-7F57-45FE-AAB8-DADC5793B129}" type="presParOf" srcId="{E5D094B0-E591-44D8-991D-ABAE42F2A7C4}" destId="{BFA57592-76D7-4BF8-B96F-0F77FED67254}" srcOrd="1" destOrd="0" presId="urn:microsoft.com/office/officeart/2005/8/layout/orgChart1#1"/>
    <dgm:cxn modelId="{D65FD6AB-1A1D-4D7E-B532-909BDA43AD78}" type="presParOf" srcId="{BFA57592-76D7-4BF8-B96F-0F77FED67254}" destId="{E0E0AC1B-4040-4171-AE56-614DF7A9AE90}" srcOrd="0" destOrd="0" presId="urn:microsoft.com/office/officeart/2005/8/layout/orgChart1#1"/>
    <dgm:cxn modelId="{4196575A-E2CB-4B01-9CDF-CA2668C34CAB}" type="presParOf" srcId="{BFA57592-76D7-4BF8-B96F-0F77FED67254}" destId="{25BE67B3-B8A6-48BE-ABE0-83FFFFA54811}" srcOrd="1" destOrd="0" presId="urn:microsoft.com/office/officeart/2005/8/layout/orgChart1#1"/>
    <dgm:cxn modelId="{EBC0BEAB-D335-4A5A-9661-A8FBBF41B84D}" type="presParOf" srcId="{25BE67B3-B8A6-48BE-ABE0-83FFFFA54811}" destId="{A69213FC-B0E4-4E7F-90BD-7A12B4F2754B}" srcOrd="0" destOrd="0" presId="urn:microsoft.com/office/officeart/2005/8/layout/orgChart1#1"/>
    <dgm:cxn modelId="{B1372D54-307D-42B0-AC3F-407F402A969B}" type="presParOf" srcId="{A69213FC-B0E4-4E7F-90BD-7A12B4F2754B}" destId="{80E4AF16-CD0D-4B59-BCBB-04813317464E}" srcOrd="0" destOrd="0" presId="urn:microsoft.com/office/officeart/2005/8/layout/orgChart1#1"/>
    <dgm:cxn modelId="{320CBC87-D1E1-4035-A655-9FFF66B0DFA6}" type="presParOf" srcId="{A69213FC-B0E4-4E7F-90BD-7A12B4F2754B}" destId="{2BCA4A9A-BFA2-46D4-8830-D499122E96FD}" srcOrd="1" destOrd="0" presId="urn:microsoft.com/office/officeart/2005/8/layout/orgChart1#1"/>
    <dgm:cxn modelId="{244BD58B-164B-40B7-ADA5-3277A876BFDF}" type="presParOf" srcId="{25BE67B3-B8A6-48BE-ABE0-83FFFFA54811}" destId="{61290AAB-6A54-498C-A5F5-E83911E82B18}" srcOrd="1" destOrd="0" presId="urn:microsoft.com/office/officeart/2005/8/layout/orgChart1#1"/>
    <dgm:cxn modelId="{04CD6BB2-9A0A-4346-93A7-CA2F487E33A1}" type="presParOf" srcId="{25BE67B3-B8A6-48BE-ABE0-83FFFFA54811}" destId="{995CD0FF-50BB-478B-9391-28D7443E70EC}" srcOrd="2" destOrd="0" presId="urn:microsoft.com/office/officeart/2005/8/layout/orgChart1#1"/>
    <dgm:cxn modelId="{2F1F2217-6913-4E4C-AD09-58E6470B8634}" type="presParOf" srcId="{BFA57592-76D7-4BF8-B96F-0F77FED67254}" destId="{1AAF06A1-448B-457A-85AF-8970B7517331}" srcOrd="2" destOrd="0" presId="urn:microsoft.com/office/officeart/2005/8/layout/orgChart1#1"/>
    <dgm:cxn modelId="{7FA7FA83-29DB-4A2D-8024-1A4E9A48BF89}" type="presParOf" srcId="{BFA57592-76D7-4BF8-B96F-0F77FED67254}" destId="{6FE636AE-99E5-4598-84AA-8FDE65F5055E}" srcOrd="3" destOrd="0" presId="urn:microsoft.com/office/officeart/2005/8/layout/orgChart1#1"/>
    <dgm:cxn modelId="{C15FB7E7-D5C8-4A4E-8506-C027F3AE7084}" type="presParOf" srcId="{6FE636AE-99E5-4598-84AA-8FDE65F5055E}" destId="{0F0B55CA-FAFF-4912-A268-BD5CC82EA620}" srcOrd="0" destOrd="0" presId="urn:microsoft.com/office/officeart/2005/8/layout/orgChart1#1"/>
    <dgm:cxn modelId="{A21EE8FE-230C-46DD-8B18-C01A9D7E2C5E}" type="presParOf" srcId="{0F0B55CA-FAFF-4912-A268-BD5CC82EA620}" destId="{B96D663D-3EAA-4578-B45A-58E770024136}" srcOrd="0" destOrd="0" presId="urn:microsoft.com/office/officeart/2005/8/layout/orgChart1#1"/>
    <dgm:cxn modelId="{BB2C88E4-0A8B-4752-BFF4-0544B3A661DC}" type="presParOf" srcId="{0F0B55CA-FAFF-4912-A268-BD5CC82EA620}" destId="{D7C9782E-921D-451D-A3C5-0A759D2BB2FD}" srcOrd="1" destOrd="0" presId="urn:microsoft.com/office/officeart/2005/8/layout/orgChart1#1"/>
    <dgm:cxn modelId="{7172B3B2-6EFC-41E4-B2C1-697546B55B61}" type="presParOf" srcId="{6FE636AE-99E5-4598-84AA-8FDE65F5055E}" destId="{E37E432E-ACCE-4DAC-8CF8-386CD7DAD7E6}" srcOrd="1" destOrd="0" presId="urn:microsoft.com/office/officeart/2005/8/layout/orgChart1#1"/>
    <dgm:cxn modelId="{E961E6CC-044D-4B80-959E-E5C98440E91C}" type="presParOf" srcId="{6FE636AE-99E5-4598-84AA-8FDE65F5055E}" destId="{35770D8D-D332-4F2C-996B-E4E53ED9052F}" srcOrd="2" destOrd="0" presId="urn:microsoft.com/office/officeart/2005/8/layout/orgChart1#1"/>
    <dgm:cxn modelId="{2BAAA3B2-14A0-47E7-859F-C14CB085C3D8}" type="presParOf" srcId="{BFA57592-76D7-4BF8-B96F-0F77FED67254}" destId="{B4BBECA7-351D-476E-A7E0-8AAB63217053}" srcOrd="4" destOrd="0" presId="urn:microsoft.com/office/officeart/2005/8/layout/orgChart1#1"/>
    <dgm:cxn modelId="{C7F2D2C4-7FAA-4171-B988-2A14D9AA381A}" type="presParOf" srcId="{BFA57592-76D7-4BF8-B96F-0F77FED67254}" destId="{38416222-93B9-43B2-9053-A7F62EF48C7E}" srcOrd="5" destOrd="0" presId="urn:microsoft.com/office/officeart/2005/8/layout/orgChart1#1"/>
    <dgm:cxn modelId="{FBCE4C3B-843B-4581-842B-BD1E164F2A6D}" type="presParOf" srcId="{38416222-93B9-43B2-9053-A7F62EF48C7E}" destId="{BB587D5F-BD68-4091-8044-5D189A535695}" srcOrd="0" destOrd="0" presId="urn:microsoft.com/office/officeart/2005/8/layout/orgChart1#1"/>
    <dgm:cxn modelId="{B6C818EF-8E4E-4D52-BEF8-BA79D4634076}" type="presParOf" srcId="{BB587D5F-BD68-4091-8044-5D189A535695}" destId="{DBAB45F7-95C3-4B4E-A54A-66B7992F6D7E}" srcOrd="0" destOrd="0" presId="urn:microsoft.com/office/officeart/2005/8/layout/orgChart1#1"/>
    <dgm:cxn modelId="{54E27BE0-2AAD-4C1F-AA9F-15B4ED611E3C}" type="presParOf" srcId="{BB587D5F-BD68-4091-8044-5D189A535695}" destId="{479C3C74-5750-4F43-BEEB-F8E2169C3A25}" srcOrd="1" destOrd="0" presId="urn:microsoft.com/office/officeart/2005/8/layout/orgChart1#1"/>
    <dgm:cxn modelId="{F9CB331B-2142-40E8-8935-D3AD19AAD2AB}" type="presParOf" srcId="{38416222-93B9-43B2-9053-A7F62EF48C7E}" destId="{A515EA5E-582A-4D42-ACF9-47426B40738A}" srcOrd="1" destOrd="0" presId="urn:microsoft.com/office/officeart/2005/8/layout/orgChart1#1"/>
    <dgm:cxn modelId="{1AE340D6-EC4D-4586-98B8-366AD2E24764}" type="presParOf" srcId="{38416222-93B9-43B2-9053-A7F62EF48C7E}" destId="{E81CA6D8-96F6-4D99-AEAA-13375A427040}" srcOrd="2" destOrd="0" presId="urn:microsoft.com/office/officeart/2005/8/layout/orgChart1#1"/>
    <dgm:cxn modelId="{E80B3760-96BC-4D4B-9EC7-3EC643567ED0}" type="presParOf" srcId="{E5D094B0-E591-44D8-991D-ABAE42F2A7C4}" destId="{5951038C-2A29-4A65-B8A7-BAC460B4FCAC}" srcOrd="2" destOrd="0" presId="urn:microsoft.com/office/officeart/2005/8/layout/orgChart1#1"/>
    <dgm:cxn modelId="{6D1EE5F0-E7CD-408A-994D-25940CAFF998}" type="presParOf" srcId="{435DCF96-E395-4608-A4CA-43428D61DA76}" destId="{99FEE56B-6A89-478A-907C-0504164C3982}" srcOrd="8" destOrd="0" presId="urn:microsoft.com/office/officeart/2005/8/layout/orgChart1#1"/>
    <dgm:cxn modelId="{A40DDC60-8B96-4150-B42B-125765A45EBF}" type="presParOf" srcId="{435DCF96-E395-4608-A4CA-43428D61DA76}" destId="{ECAB762E-A1B4-491A-93CD-611E7167635B}" srcOrd="9" destOrd="0" presId="urn:microsoft.com/office/officeart/2005/8/layout/orgChart1#1"/>
    <dgm:cxn modelId="{CFFE94C8-D204-47C9-A604-C17173F59517}" type="presParOf" srcId="{ECAB762E-A1B4-491A-93CD-611E7167635B}" destId="{9359E23A-3BA9-4EF8-AA4E-63077A3FF608}" srcOrd="0" destOrd="0" presId="urn:microsoft.com/office/officeart/2005/8/layout/orgChart1#1"/>
    <dgm:cxn modelId="{DE2FB1A3-B9D9-4AE0-9157-59DF351E330A}" type="presParOf" srcId="{9359E23A-3BA9-4EF8-AA4E-63077A3FF608}" destId="{F8A63285-D8EA-45EC-8ACD-18941956BAFC}" srcOrd="0" destOrd="0" presId="urn:microsoft.com/office/officeart/2005/8/layout/orgChart1#1"/>
    <dgm:cxn modelId="{8C01BE3B-EF28-4D41-B37B-B0C763FC829C}" type="presParOf" srcId="{9359E23A-3BA9-4EF8-AA4E-63077A3FF608}" destId="{A7A050F6-2083-4DE9-8BBF-91CDD8F61920}" srcOrd="1" destOrd="0" presId="urn:microsoft.com/office/officeart/2005/8/layout/orgChart1#1"/>
    <dgm:cxn modelId="{2C4CB3FF-80E9-4C42-AD6F-28B2CAE778E5}" type="presParOf" srcId="{ECAB762E-A1B4-491A-93CD-611E7167635B}" destId="{F17763EC-6986-4E86-873B-B1C03F702416}" srcOrd="1" destOrd="0" presId="urn:microsoft.com/office/officeart/2005/8/layout/orgChart1#1"/>
    <dgm:cxn modelId="{2C0314C1-3704-4565-98BF-FEB1EAF1E138}" type="presParOf" srcId="{ECAB762E-A1B4-491A-93CD-611E7167635B}" destId="{6892FFF6-7F3D-478F-87A9-9AF7EBFA6216}" srcOrd="2" destOrd="0" presId="urn:microsoft.com/office/officeart/2005/8/layout/orgChart1#1"/>
    <dgm:cxn modelId="{157A765D-F84F-4589-81BE-B32DDD9FDDAB}" type="presParOf" srcId="{C6823E21-CDE5-4E75-98DB-914898CBDDE1}" destId="{8D0C6E7C-8860-456E-93FE-687322005B04}" srcOrd="2" destOrd="0" presId="urn:microsoft.com/office/officeart/2005/8/layout/orgChart1#1"/>
    <dgm:cxn modelId="{DC176A47-EAAE-46FE-8F43-D755B7CE5D48}" type="presParOf" srcId="{C2E233A2-6249-4576-9BAC-35D7D2C12BCC}" destId="{0B7A6ED0-2B95-4E7C-B507-4F6AD80B4B91}" srcOrd="2" destOrd="0" presId="urn:microsoft.com/office/officeart/2005/8/layout/orgChart1#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EE56B-6A89-478A-907C-0504164C3982}">
      <dsp:nvSpPr>
        <dsp:cNvPr id="0" name=""/>
        <dsp:cNvSpPr/>
      </dsp:nvSpPr>
      <dsp:spPr>
        <a:xfrm>
          <a:off x="4262666" y="1241674"/>
          <a:ext cx="1152284" cy="350289"/>
        </a:xfrm>
        <a:custGeom>
          <a:avLst/>
          <a:gdLst/>
          <a:ahLst/>
          <a:cxnLst/>
          <a:rect l="0" t="0" r="0" b="0"/>
          <a:pathLst>
            <a:path>
              <a:moveTo>
                <a:pt x="0" y="0"/>
              </a:moveTo>
              <a:lnTo>
                <a:pt x="0" y="175144"/>
              </a:lnTo>
              <a:lnTo>
                <a:pt x="1152284" y="175144"/>
              </a:lnTo>
              <a:lnTo>
                <a:pt x="1152284"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BECA7-351D-476E-A7E0-8AAB63217053}">
      <dsp:nvSpPr>
        <dsp:cNvPr id="0" name=""/>
        <dsp:cNvSpPr/>
      </dsp:nvSpPr>
      <dsp:spPr>
        <a:xfrm>
          <a:off x="4838808" y="2341440"/>
          <a:ext cx="581663" cy="350289"/>
        </a:xfrm>
        <a:custGeom>
          <a:avLst/>
          <a:gdLst/>
          <a:ahLst/>
          <a:cxnLst/>
          <a:rect l="0" t="0" r="0" b="0"/>
          <a:pathLst>
            <a:path>
              <a:moveTo>
                <a:pt x="0" y="0"/>
              </a:moveTo>
              <a:lnTo>
                <a:pt x="0" y="175144"/>
              </a:lnTo>
              <a:lnTo>
                <a:pt x="581663" y="175144"/>
              </a:lnTo>
              <a:lnTo>
                <a:pt x="581663"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F06A1-448B-457A-85AF-8970B7517331}">
      <dsp:nvSpPr>
        <dsp:cNvPr id="0" name=""/>
        <dsp:cNvSpPr/>
      </dsp:nvSpPr>
      <dsp:spPr>
        <a:xfrm>
          <a:off x="4793088" y="2341440"/>
          <a:ext cx="91440" cy="350289"/>
        </a:xfrm>
        <a:custGeom>
          <a:avLst/>
          <a:gdLst/>
          <a:ahLst/>
          <a:cxnLst/>
          <a:rect l="0" t="0" r="0" b="0"/>
          <a:pathLst>
            <a:path>
              <a:moveTo>
                <a:pt x="45720" y="0"/>
              </a:moveTo>
              <a:lnTo>
                <a:pt x="4572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E0AC1B-4040-4171-AE56-614DF7A9AE90}">
      <dsp:nvSpPr>
        <dsp:cNvPr id="0" name=""/>
        <dsp:cNvSpPr/>
      </dsp:nvSpPr>
      <dsp:spPr>
        <a:xfrm>
          <a:off x="4257145" y="2341440"/>
          <a:ext cx="581663" cy="350289"/>
        </a:xfrm>
        <a:custGeom>
          <a:avLst/>
          <a:gdLst/>
          <a:ahLst/>
          <a:cxnLst/>
          <a:rect l="0" t="0" r="0" b="0"/>
          <a:pathLst>
            <a:path>
              <a:moveTo>
                <a:pt x="581663" y="0"/>
              </a:moveTo>
              <a:lnTo>
                <a:pt x="58166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52C96E-2CC7-4461-97A2-4A04B0D50A96}">
      <dsp:nvSpPr>
        <dsp:cNvPr id="0" name=""/>
        <dsp:cNvSpPr/>
      </dsp:nvSpPr>
      <dsp:spPr>
        <a:xfrm>
          <a:off x="4262666" y="1241674"/>
          <a:ext cx="576142" cy="350289"/>
        </a:xfrm>
        <a:custGeom>
          <a:avLst/>
          <a:gdLst/>
          <a:ahLst/>
          <a:cxnLst/>
          <a:rect l="0" t="0" r="0" b="0"/>
          <a:pathLst>
            <a:path>
              <a:moveTo>
                <a:pt x="0" y="0"/>
              </a:moveTo>
              <a:lnTo>
                <a:pt x="0" y="175144"/>
              </a:lnTo>
              <a:lnTo>
                <a:pt x="576142" y="175144"/>
              </a:lnTo>
              <a:lnTo>
                <a:pt x="576142"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80AB1-D918-46F6-AD36-4485A65B272F}">
      <dsp:nvSpPr>
        <dsp:cNvPr id="0" name=""/>
        <dsp:cNvSpPr/>
      </dsp:nvSpPr>
      <dsp:spPr>
        <a:xfrm>
          <a:off x="4216946" y="1241674"/>
          <a:ext cx="91440" cy="350289"/>
        </a:xfrm>
        <a:custGeom>
          <a:avLst/>
          <a:gdLst/>
          <a:ahLst/>
          <a:cxnLst/>
          <a:rect l="0" t="0" r="0" b="0"/>
          <a:pathLst>
            <a:path>
              <a:moveTo>
                <a:pt x="45720" y="0"/>
              </a:moveTo>
              <a:lnTo>
                <a:pt x="4572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FC649-892E-4BA6-8807-E5ADD54F0E0C}">
      <dsp:nvSpPr>
        <dsp:cNvPr id="0" name=""/>
        <dsp:cNvSpPr/>
      </dsp:nvSpPr>
      <dsp:spPr>
        <a:xfrm>
          <a:off x="3686524" y="1241674"/>
          <a:ext cx="576142" cy="350289"/>
        </a:xfrm>
        <a:custGeom>
          <a:avLst/>
          <a:gdLst/>
          <a:ahLst/>
          <a:cxnLst/>
          <a:rect l="0" t="0" r="0" b="0"/>
          <a:pathLst>
            <a:path>
              <a:moveTo>
                <a:pt x="576142" y="0"/>
              </a:moveTo>
              <a:lnTo>
                <a:pt x="576142"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F0AD9-6750-47D9-8A5A-7E4FD7A99557}">
      <dsp:nvSpPr>
        <dsp:cNvPr id="0" name=""/>
        <dsp:cNvSpPr/>
      </dsp:nvSpPr>
      <dsp:spPr>
        <a:xfrm>
          <a:off x="3110382" y="1241674"/>
          <a:ext cx="1152284" cy="350289"/>
        </a:xfrm>
        <a:custGeom>
          <a:avLst/>
          <a:gdLst/>
          <a:ahLst/>
          <a:cxnLst/>
          <a:rect l="0" t="0" r="0" b="0"/>
          <a:pathLst>
            <a:path>
              <a:moveTo>
                <a:pt x="1152284" y="0"/>
              </a:moveTo>
              <a:lnTo>
                <a:pt x="1152284"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15E1A-1883-4D48-857E-1DE885727F9E}">
      <dsp:nvSpPr>
        <dsp:cNvPr id="0" name=""/>
        <dsp:cNvSpPr/>
      </dsp:nvSpPr>
      <dsp:spPr>
        <a:xfrm>
          <a:off x="2943469" y="621513"/>
          <a:ext cx="1319196" cy="350289"/>
        </a:xfrm>
        <a:custGeom>
          <a:avLst/>
          <a:gdLst/>
          <a:ahLst/>
          <a:cxnLst/>
          <a:rect l="0" t="0" r="0" b="0"/>
          <a:pathLst>
            <a:path>
              <a:moveTo>
                <a:pt x="0" y="0"/>
              </a:moveTo>
              <a:lnTo>
                <a:pt x="0" y="175144"/>
              </a:lnTo>
              <a:lnTo>
                <a:pt x="1319196" y="175144"/>
              </a:lnTo>
              <a:lnTo>
                <a:pt x="1319196" y="350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15944-DBFA-4F5D-B69B-532949121C49}">
      <dsp:nvSpPr>
        <dsp:cNvPr id="0" name=""/>
        <dsp:cNvSpPr/>
      </dsp:nvSpPr>
      <dsp:spPr>
        <a:xfrm>
          <a:off x="1582380" y="1250373"/>
          <a:ext cx="946797" cy="350289"/>
        </a:xfrm>
        <a:custGeom>
          <a:avLst/>
          <a:gdLst/>
          <a:ahLst/>
          <a:cxnLst/>
          <a:rect l="0" t="0" r="0" b="0"/>
          <a:pathLst>
            <a:path>
              <a:moveTo>
                <a:pt x="0" y="0"/>
              </a:moveTo>
              <a:lnTo>
                <a:pt x="0" y="175144"/>
              </a:lnTo>
              <a:lnTo>
                <a:pt x="946797" y="175144"/>
              </a:lnTo>
              <a:lnTo>
                <a:pt x="946797"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79528-D4A0-45FF-98B3-E7D91262F53D}">
      <dsp:nvSpPr>
        <dsp:cNvPr id="0" name=""/>
        <dsp:cNvSpPr/>
      </dsp:nvSpPr>
      <dsp:spPr>
        <a:xfrm>
          <a:off x="1942910" y="2422474"/>
          <a:ext cx="289488" cy="350289"/>
        </a:xfrm>
        <a:custGeom>
          <a:avLst/>
          <a:gdLst/>
          <a:ahLst/>
          <a:cxnLst/>
          <a:rect l="0" t="0" r="0" b="0"/>
          <a:pathLst>
            <a:path>
              <a:moveTo>
                <a:pt x="0" y="0"/>
              </a:moveTo>
              <a:lnTo>
                <a:pt x="0" y="175144"/>
              </a:lnTo>
              <a:lnTo>
                <a:pt x="289488" y="175144"/>
              </a:lnTo>
              <a:lnTo>
                <a:pt x="289488"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12ECA0-448D-44FD-9C86-A861FB59112D}">
      <dsp:nvSpPr>
        <dsp:cNvPr id="0" name=""/>
        <dsp:cNvSpPr/>
      </dsp:nvSpPr>
      <dsp:spPr>
        <a:xfrm>
          <a:off x="1659677" y="3568461"/>
          <a:ext cx="306419" cy="350289"/>
        </a:xfrm>
        <a:custGeom>
          <a:avLst/>
          <a:gdLst/>
          <a:ahLst/>
          <a:cxnLst/>
          <a:rect l="0" t="0" r="0" b="0"/>
          <a:pathLst>
            <a:path>
              <a:moveTo>
                <a:pt x="0" y="0"/>
              </a:moveTo>
              <a:lnTo>
                <a:pt x="0" y="175144"/>
              </a:lnTo>
              <a:lnTo>
                <a:pt x="306419" y="175144"/>
              </a:lnTo>
              <a:lnTo>
                <a:pt x="306419"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B3159-3306-43A9-94BA-210F5E9AC67E}">
      <dsp:nvSpPr>
        <dsp:cNvPr id="0" name=""/>
        <dsp:cNvSpPr/>
      </dsp:nvSpPr>
      <dsp:spPr>
        <a:xfrm>
          <a:off x="1353257" y="3568461"/>
          <a:ext cx="306419" cy="350289"/>
        </a:xfrm>
        <a:custGeom>
          <a:avLst/>
          <a:gdLst/>
          <a:ahLst/>
          <a:cxnLst/>
          <a:rect l="0" t="0" r="0" b="0"/>
          <a:pathLst>
            <a:path>
              <a:moveTo>
                <a:pt x="306419" y="0"/>
              </a:moveTo>
              <a:lnTo>
                <a:pt x="306419"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79281-18AA-4582-9DAF-764C1EA0B295}">
      <dsp:nvSpPr>
        <dsp:cNvPr id="0" name=""/>
        <dsp:cNvSpPr/>
      </dsp:nvSpPr>
      <dsp:spPr>
        <a:xfrm>
          <a:off x="1659677" y="2422474"/>
          <a:ext cx="283233" cy="350289"/>
        </a:xfrm>
        <a:custGeom>
          <a:avLst/>
          <a:gdLst/>
          <a:ahLst/>
          <a:cxnLst/>
          <a:rect l="0" t="0" r="0" b="0"/>
          <a:pathLst>
            <a:path>
              <a:moveTo>
                <a:pt x="283233" y="0"/>
              </a:moveTo>
              <a:lnTo>
                <a:pt x="28323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E2738-F680-4AD2-9DB7-A8DCFE6D3930}">
      <dsp:nvSpPr>
        <dsp:cNvPr id="0" name=""/>
        <dsp:cNvSpPr/>
      </dsp:nvSpPr>
      <dsp:spPr>
        <a:xfrm>
          <a:off x="1582380" y="1250373"/>
          <a:ext cx="360530" cy="350289"/>
        </a:xfrm>
        <a:custGeom>
          <a:avLst/>
          <a:gdLst/>
          <a:ahLst/>
          <a:cxnLst/>
          <a:rect l="0" t="0" r="0" b="0"/>
          <a:pathLst>
            <a:path>
              <a:moveTo>
                <a:pt x="0" y="0"/>
              </a:moveTo>
              <a:lnTo>
                <a:pt x="0" y="175144"/>
              </a:lnTo>
              <a:lnTo>
                <a:pt x="360530" y="175144"/>
              </a:lnTo>
              <a:lnTo>
                <a:pt x="36053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5AE94-A02B-4650-A412-ADE510EDA620}">
      <dsp:nvSpPr>
        <dsp:cNvPr id="0" name=""/>
        <dsp:cNvSpPr/>
      </dsp:nvSpPr>
      <dsp:spPr>
        <a:xfrm>
          <a:off x="737666" y="2436594"/>
          <a:ext cx="293700" cy="350289"/>
        </a:xfrm>
        <a:custGeom>
          <a:avLst/>
          <a:gdLst/>
          <a:ahLst/>
          <a:cxnLst/>
          <a:rect l="0" t="0" r="0" b="0"/>
          <a:pathLst>
            <a:path>
              <a:moveTo>
                <a:pt x="0" y="0"/>
              </a:moveTo>
              <a:lnTo>
                <a:pt x="0" y="175144"/>
              </a:lnTo>
              <a:lnTo>
                <a:pt x="293700" y="175144"/>
              </a:lnTo>
              <a:lnTo>
                <a:pt x="29370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0C01EB-C942-4A1F-982D-E7133B5DFF8F}">
      <dsp:nvSpPr>
        <dsp:cNvPr id="0" name=""/>
        <dsp:cNvSpPr/>
      </dsp:nvSpPr>
      <dsp:spPr>
        <a:xfrm>
          <a:off x="436684" y="3562481"/>
          <a:ext cx="305076" cy="350289"/>
        </a:xfrm>
        <a:custGeom>
          <a:avLst/>
          <a:gdLst/>
          <a:ahLst/>
          <a:cxnLst/>
          <a:rect l="0" t="0" r="0" b="0"/>
          <a:pathLst>
            <a:path>
              <a:moveTo>
                <a:pt x="0" y="0"/>
              </a:moveTo>
              <a:lnTo>
                <a:pt x="0" y="175144"/>
              </a:lnTo>
              <a:lnTo>
                <a:pt x="305076" y="175144"/>
              </a:lnTo>
              <a:lnTo>
                <a:pt x="305076"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60768-2FDC-4104-94B2-596DCEEF68FD}">
      <dsp:nvSpPr>
        <dsp:cNvPr id="0" name=""/>
        <dsp:cNvSpPr/>
      </dsp:nvSpPr>
      <dsp:spPr>
        <a:xfrm>
          <a:off x="131608" y="3562481"/>
          <a:ext cx="305076" cy="350289"/>
        </a:xfrm>
        <a:custGeom>
          <a:avLst/>
          <a:gdLst/>
          <a:ahLst/>
          <a:cxnLst/>
          <a:rect l="0" t="0" r="0" b="0"/>
          <a:pathLst>
            <a:path>
              <a:moveTo>
                <a:pt x="305076" y="0"/>
              </a:moveTo>
              <a:lnTo>
                <a:pt x="305076"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06D112-3BC4-4D1D-8B8D-9DFF3BDE251D}">
      <dsp:nvSpPr>
        <dsp:cNvPr id="0" name=""/>
        <dsp:cNvSpPr/>
      </dsp:nvSpPr>
      <dsp:spPr>
        <a:xfrm>
          <a:off x="436684" y="2436594"/>
          <a:ext cx="300981" cy="350289"/>
        </a:xfrm>
        <a:custGeom>
          <a:avLst/>
          <a:gdLst/>
          <a:ahLst/>
          <a:cxnLst/>
          <a:rect l="0" t="0" r="0" b="0"/>
          <a:pathLst>
            <a:path>
              <a:moveTo>
                <a:pt x="300981" y="0"/>
              </a:moveTo>
              <a:lnTo>
                <a:pt x="300981"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40D87-1A08-413A-84AB-5F2C560789C2}">
      <dsp:nvSpPr>
        <dsp:cNvPr id="0" name=""/>
        <dsp:cNvSpPr/>
      </dsp:nvSpPr>
      <dsp:spPr>
        <a:xfrm>
          <a:off x="737666" y="1250373"/>
          <a:ext cx="844713" cy="350289"/>
        </a:xfrm>
        <a:custGeom>
          <a:avLst/>
          <a:gdLst/>
          <a:ahLst/>
          <a:cxnLst/>
          <a:rect l="0" t="0" r="0" b="0"/>
          <a:pathLst>
            <a:path>
              <a:moveTo>
                <a:pt x="844713" y="0"/>
              </a:moveTo>
              <a:lnTo>
                <a:pt x="84471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9D9EB-5155-40B7-8036-5A85A7E106D2}">
      <dsp:nvSpPr>
        <dsp:cNvPr id="0" name=""/>
        <dsp:cNvSpPr/>
      </dsp:nvSpPr>
      <dsp:spPr>
        <a:xfrm>
          <a:off x="1582380" y="621513"/>
          <a:ext cx="1361089" cy="350289"/>
        </a:xfrm>
        <a:custGeom>
          <a:avLst/>
          <a:gdLst/>
          <a:ahLst/>
          <a:cxnLst/>
          <a:rect l="0" t="0" r="0" b="0"/>
          <a:pathLst>
            <a:path>
              <a:moveTo>
                <a:pt x="1361089" y="0"/>
              </a:moveTo>
              <a:lnTo>
                <a:pt x="1361089" y="175144"/>
              </a:lnTo>
              <a:lnTo>
                <a:pt x="0" y="175144"/>
              </a:lnTo>
              <a:lnTo>
                <a:pt x="0" y="350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F8A25-2C97-4D8A-A4B5-3F295093A946}">
      <dsp:nvSpPr>
        <dsp:cNvPr id="0" name=""/>
        <dsp:cNvSpPr/>
      </dsp:nvSpPr>
      <dsp:spPr>
        <a:xfrm>
          <a:off x="2349980" y="331056"/>
          <a:ext cx="1186979" cy="2904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在线组卷系统</a:t>
          </a:r>
        </a:p>
      </dsp:txBody>
      <dsp:txXfrm>
        <a:off x="2349980" y="331056"/>
        <a:ext cx="1186979" cy="290456"/>
      </dsp:txXfrm>
    </dsp:sp>
    <dsp:sp modelId="{4637D9E9-0BAF-4FD2-AE57-57503B09FBFD}">
      <dsp:nvSpPr>
        <dsp:cNvPr id="0" name=""/>
        <dsp:cNvSpPr/>
      </dsp:nvSpPr>
      <dsp:spPr>
        <a:xfrm>
          <a:off x="1243275" y="971802"/>
          <a:ext cx="678209" cy="2785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管理员</a:t>
          </a:r>
          <a:endParaRPr lang="zh-CN" altLang="en-US" sz="700" kern="1200">
            <a:latin typeface="宋体" panose="02010600030101010101" charset="-122"/>
            <a:ea typeface="宋体" panose="02010600030101010101" charset="-122"/>
          </a:endParaRPr>
        </a:p>
      </dsp:txBody>
      <dsp:txXfrm>
        <a:off x="1243275" y="971802"/>
        <a:ext cx="678209" cy="278571"/>
      </dsp:txXfrm>
    </dsp:sp>
    <dsp:sp modelId="{42439C69-AAB0-4F2E-9B91-7843B4785555}">
      <dsp:nvSpPr>
        <dsp:cNvPr id="0" name=""/>
        <dsp:cNvSpPr/>
      </dsp:nvSpPr>
      <dsp:spPr>
        <a:xfrm>
          <a:off x="619677" y="1600662"/>
          <a:ext cx="235978" cy="83593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题库管理</a:t>
          </a:r>
          <a:endParaRPr sz="6500" kern="1200">
            <a:latin typeface="宋体" panose="02010600030101010101" charset="-122"/>
            <a:ea typeface="宋体" panose="02010600030101010101" charset="-122"/>
          </a:endParaRPr>
        </a:p>
      </dsp:txBody>
      <dsp:txXfrm>
        <a:off x="619677" y="1600662"/>
        <a:ext cx="235978" cy="835931"/>
      </dsp:txXfrm>
    </dsp:sp>
    <dsp:sp modelId="{5042605D-9073-4DE4-A1F0-3B9DDB1DA8A1}">
      <dsp:nvSpPr>
        <dsp:cNvPr id="0" name=""/>
        <dsp:cNvSpPr/>
      </dsp:nvSpPr>
      <dsp:spPr>
        <a:xfrm>
          <a:off x="318128" y="2786883"/>
          <a:ext cx="237112" cy="7755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题库查看</a:t>
          </a:r>
        </a:p>
      </dsp:txBody>
      <dsp:txXfrm>
        <a:off x="318128" y="2786883"/>
        <a:ext cx="237112" cy="775598"/>
      </dsp:txXfrm>
    </dsp:sp>
    <dsp:sp modelId="{4C6BB07D-601A-4252-8584-C10A9DB0A6EC}">
      <dsp:nvSpPr>
        <dsp:cNvPr id="0" name=""/>
        <dsp:cNvSpPr/>
      </dsp:nvSpPr>
      <dsp:spPr>
        <a:xfrm>
          <a:off x="1675" y="3912770"/>
          <a:ext cx="259864" cy="655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修改</a:t>
          </a:r>
        </a:p>
      </dsp:txBody>
      <dsp:txXfrm>
        <a:off x="1675" y="3912770"/>
        <a:ext cx="259864" cy="655832"/>
      </dsp:txXfrm>
    </dsp:sp>
    <dsp:sp modelId="{88DAB8E9-64C9-41C1-A0BA-A48A3EEE9F54}">
      <dsp:nvSpPr>
        <dsp:cNvPr id="0" name=""/>
        <dsp:cNvSpPr/>
      </dsp:nvSpPr>
      <dsp:spPr>
        <a:xfrm>
          <a:off x="611829" y="3912770"/>
          <a:ext cx="259864" cy="655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611829" y="3912770"/>
        <a:ext cx="259864" cy="655832"/>
      </dsp:txXfrm>
    </dsp:sp>
    <dsp:sp modelId="{53FFB08F-EBEB-4BDA-B5CA-9808FAB53607}">
      <dsp:nvSpPr>
        <dsp:cNvPr id="0" name=""/>
        <dsp:cNvSpPr/>
      </dsp:nvSpPr>
      <dsp:spPr>
        <a:xfrm>
          <a:off x="905530" y="2786883"/>
          <a:ext cx="251674" cy="7731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试题录入</a:t>
          </a:r>
        </a:p>
      </dsp:txBody>
      <dsp:txXfrm>
        <a:off x="905530" y="2786883"/>
        <a:ext cx="251674" cy="773104"/>
      </dsp:txXfrm>
    </dsp:sp>
    <dsp:sp modelId="{532B8F40-8DCC-47A0-887D-05730611E463}">
      <dsp:nvSpPr>
        <dsp:cNvPr id="0" name=""/>
        <dsp:cNvSpPr/>
      </dsp:nvSpPr>
      <dsp:spPr>
        <a:xfrm>
          <a:off x="1824921" y="1600662"/>
          <a:ext cx="235978" cy="8218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用户管理</a:t>
          </a:r>
          <a:endParaRPr sz="6500" kern="1200">
            <a:latin typeface="宋体" panose="02010600030101010101" charset="-122"/>
            <a:ea typeface="宋体" panose="02010600030101010101" charset="-122"/>
          </a:endParaRPr>
        </a:p>
      </dsp:txBody>
      <dsp:txXfrm>
        <a:off x="1824921" y="1600662"/>
        <a:ext cx="235978" cy="821811"/>
      </dsp:txXfrm>
    </dsp:sp>
    <dsp:sp modelId="{89409955-63D5-4A4D-A606-0F879C924FB2}">
      <dsp:nvSpPr>
        <dsp:cNvPr id="0" name=""/>
        <dsp:cNvSpPr/>
      </dsp:nvSpPr>
      <dsp:spPr>
        <a:xfrm>
          <a:off x="1545332" y="2772763"/>
          <a:ext cx="228688" cy="7956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用户查看</a:t>
          </a:r>
        </a:p>
      </dsp:txBody>
      <dsp:txXfrm>
        <a:off x="1545332" y="2772763"/>
        <a:ext cx="228688" cy="795698"/>
      </dsp:txXfrm>
    </dsp:sp>
    <dsp:sp modelId="{07BF89FB-AEA7-441B-99EE-0D39CC0CAC99}">
      <dsp:nvSpPr>
        <dsp:cNvPr id="0" name=""/>
        <dsp:cNvSpPr/>
      </dsp:nvSpPr>
      <dsp:spPr>
        <a:xfrm>
          <a:off x="1221982" y="3918750"/>
          <a:ext cx="262549" cy="6463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修改</a:t>
          </a:r>
        </a:p>
      </dsp:txBody>
      <dsp:txXfrm>
        <a:off x="1221982" y="3918750"/>
        <a:ext cx="262549" cy="646358"/>
      </dsp:txXfrm>
    </dsp:sp>
    <dsp:sp modelId="{9B8E8866-D3DD-4D2A-A6D8-664336CC244D}">
      <dsp:nvSpPr>
        <dsp:cNvPr id="0" name=""/>
        <dsp:cNvSpPr/>
      </dsp:nvSpPr>
      <dsp:spPr>
        <a:xfrm>
          <a:off x="1834821" y="3918750"/>
          <a:ext cx="262549" cy="6463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1834821" y="3918750"/>
        <a:ext cx="262549" cy="646358"/>
      </dsp:txXfrm>
    </dsp:sp>
    <dsp:sp modelId="{970EBCE1-968D-4FEA-8C46-52158BC5566C}">
      <dsp:nvSpPr>
        <dsp:cNvPr id="0" name=""/>
        <dsp:cNvSpPr/>
      </dsp:nvSpPr>
      <dsp:spPr>
        <a:xfrm>
          <a:off x="2124310" y="2772763"/>
          <a:ext cx="216178" cy="8303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添加用户</a:t>
          </a:r>
        </a:p>
      </dsp:txBody>
      <dsp:txXfrm>
        <a:off x="2124310" y="2772763"/>
        <a:ext cx="216178" cy="830301"/>
      </dsp:txXfrm>
    </dsp:sp>
    <dsp:sp modelId="{FF1B04E3-D6EC-4C0D-9033-F5CDACF8C7AA}">
      <dsp:nvSpPr>
        <dsp:cNvPr id="0" name=""/>
        <dsp:cNvSpPr/>
      </dsp:nvSpPr>
      <dsp:spPr>
        <a:xfrm>
          <a:off x="2411189" y="1600662"/>
          <a:ext cx="235978" cy="8166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mn-ea"/>
              <a:ea typeface="+mn-ea"/>
            </a:rPr>
            <a:t>试卷管理</a:t>
          </a:r>
        </a:p>
      </dsp:txBody>
      <dsp:txXfrm>
        <a:off x="2411189" y="1600662"/>
        <a:ext cx="235978" cy="816607"/>
      </dsp:txXfrm>
    </dsp:sp>
    <dsp:sp modelId="{0582A040-5106-4498-820C-0B149123D7F4}">
      <dsp:nvSpPr>
        <dsp:cNvPr id="0" name=""/>
        <dsp:cNvSpPr/>
      </dsp:nvSpPr>
      <dsp:spPr>
        <a:xfrm>
          <a:off x="3932711" y="971802"/>
          <a:ext cx="659911" cy="2698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教师</a:t>
          </a:r>
          <a:endParaRPr sz="6500" kern="1200">
            <a:latin typeface="宋体" panose="02010600030101010101" charset="-122"/>
            <a:ea typeface="宋体" panose="02010600030101010101" charset="-122"/>
          </a:endParaRPr>
        </a:p>
      </dsp:txBody>
      <dsp:txXfrm>
        <a:off x="3932711" y="971802"/>
        <a:ext cx="659911" cy="269872"/>
      </dsp:txXfrm>
    </dsp:sp>
    <dsp:sp modelId="{FEDB3D46-98D5-45F9-9A09-08303D3506DB}">
      <dsp:nvSpPr>
        <dsp:cNvPr id="0" name=""/>
        <dsp:cNvSpPr/>
      </dsp:nvSpPr>
      <dsp:spPr>
        <a:xfrm>
          <a:off x="2997456" y="1591963"/>
          <a:ext cx="225853" cy="8142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手动组卷</a:t>
          </a:r>
        </a:p>
      </dsp:txBody>
      <dsp:txXfrm>
        <a:off x="2997456" y="1591963"/>
        <a:ext cx="225853" cy="814213"/>
      </dsp:txXfrm>
    </dsp:sp>
    <dsp:sp modelId="{10C6303B-F7A3-4FA7-A6BD-72DED346BF00}">
      <dsp:nvSpPr>
        <dsp:cNvPr id="0" name=""/>
        <dsp:cNvSpPr/>
      </dsp:nvSpPr>
      <dsp:spPr>
        <a:xfrm>
          <a:off x="3573598" y="1591963"/>
          <a:ext cx="225853" cy="8142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自动组卷</a:t>
          </a:r>
        </a:p>
      </dsp:txBody>
      <dsp:txXfrm>
        <a:off x="3573598" y="1591963"/>
        <a:ext cx="225853" cy="814213"/>
      </dsp:txXfrm>
    </dsp:sp>
    <dsp:sp modelId="{9C401B4D-E51A-4358-82E6-D2651B484D9F}">
      <dsp:nvSpPr>
        <dsp:cNvPr id="0" name=""/>
        <dsp:cNvSpPr/>
      </dsp:nvSpPr>
      <dsp:spPr>
        <a:xfrm>
          <a:off x="4149740" y="1591963"/>
          <a:ext cx="225853" cy="7803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当前试卷</a:t>
          </a:r>
        </a:p>
      </dsp:txBody>
      <dsp:txXfrm>
        <a:off x="4149740" y="1591963"/>
        <a:ext cx="225853" cy="780393"/>
      </dsp:txXfrm>
    </dsp:sp>
    <dsp:sp modelId="{A6281C15-47A7-4286-B85A-C92EA8A1903B}">
      <dsp:nvSpPr>
        <dsp:cNvPr id="0" name=""/>
        <dsp:cNvSpPr/>
      </dsp:nvSpPr>
      <dsp:spPr>
        <a:xfrm>
          <a:off x="4725882" y="1591963"/>
          <a:ext cx="225853" cy="7494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试卷库</a:t>
          </a:r>
        </a:p>
      </dsp:txBody>
      <dsp:txXfrm>
        <a:off x="4725882" y="1591963"/>
        <a:ext cx="225853" cy="749476"/>
      </dsp:txXfrm>
    </dsp:sp>
    <dsp:sp modelId="{80E4AF16-CD0D-4B59-BCBB-04813317464E}">
      <dsp:nvSpPr>
        <dsp:cNvPr id="0" name=""/>
        <dsp:cNvSpPr/>
      </dsp:nvSpPr>
      <dsp:spPr>
        <a:xfrm>
          <a:off x="4141458" y="2691729"/>
          <a:ext cx="231374" cy="7332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重新编辑</a:t>
          </a:r>
        </a:p>
      </dsp:txBody>
      <dsp:txXfrm>
        <a:off x="4141458" y="2691729"/>
        <a:ext cx="231374" cy="733238"/>
      </dsp:txXfrm>
    </dsp:sp>
    <dsp:sp modelId="{B96D663D-3EAA-4578-B45A-58E770024136}">
      <dsp:nvSpPr>
        <dsp:cNvPr id="0" name=""/>
        <dsp:cNvSpPr/>
      </dsp:nvSpPr>
      <dsp:spPr>
        <a:xfrm>
          <a:off x="4723121" y="2691729"/>
          <a:ext cx="231374" cy="7332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下载</a:t>
          </a:r>
        </a:p>
      </dsp:txBody>
      <dsp:txXfrm>
        <a:off x="4723121" y="2691729"/>
        <a:ext cx="231374" cy="733238"/>
      </dsp:txXfrm>
    </dsp:sp>
    <dsp:sp modelId="{DBAB45F7-95C3-4B4E-A54A-66B7992F6D7E}">
      <dsp:nvSpPr>
        <dsp:cNvPr id="0" name=""/>
        <dsp:cNvSpPr/>
      </dsp:nvSpPr>
      <dsp:spPr>
        <a:xfrm>
          <a:off x="5304784" y="2691729"/>
          <a:ext cx="231374" cy="7533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5304784" y="2691729"/>
        <a:ext cx="231374" cy="753371"/>
      </dsp:txXfrm>
    </dsp:sp>
    <dsp:sp modelId="{F8A63285-D8EA-45EC-8ACD-18941956BAFC}">
      <dsp:nvSpPr>
        <dsp:cNvPr id="0" name=""/>
        <dsp:cNvSpPr/>
      </dsp:nvSpPr>
      <dsp:spPr>
        <a:xfrm>
          <a:off x="5302024" y="1591963"/>
          <a:ext cx="225853" cy="736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个人中心</a:t>
          </a:r>
        </a:p>
      </dsp:txBody>
      <dsp:txXfrm>
        <a:off x="5302024" y="1591963"/>
        <a:ext cx="225853" cy="7369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5809D8B-93D9-4DBB-BEF5-FEF8B37FA4C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2676</Words>
  <Characters>15259</Characters>
  <Application>Microsoft Office Word</Application>
  <DocSecurity>0</DocSecurity>
  <Lines>127</Lines>
  <Paragraphs>35</Paragraphs>
  <ScaleCrop>false</ScaleCrop>
  <Company/>
  <LinksUpToDate>false</LinksUpToDate>
  <CharactersWithSpaces>17900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Zeal.</dc:creator>
  <cp:lastModifiedBy>thinkpad</cp:lastModifiedBy>
  <cp:revision>2</cp:revision>
  <dcterms:created xsi:type="dcterms:W3CDTF">2019-05-14T01:38:00Z</dcterms:created>
  <dcterms:modified xsi:type="dcterms:W3CDTF">2019-05-14T01:38:00Z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